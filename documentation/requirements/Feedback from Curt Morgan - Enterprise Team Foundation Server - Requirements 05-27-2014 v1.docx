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5752417"/>
        <w:docPartObj>
          <w:docPartGallery w:val="Cover Pages"/>
          <w:docPartUnique/>
        </w:docPartObj>
      </w:sdtPr>
      <w:sdtEndPr/>
      <w:sdtContent>
        <w:p w14:paraId="0B216962" w14:textId="77777777" w:rsidR="00821B02" w:rsidRDefault="00821B02" w:rsidP="00282F7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21B02" w14:paraId="41B1ED3E" w14:textId="77777777">
            <w:sdt>
              <w:sdtPr>
                <w:rPr>
                  <w:color w:val="2E74B5" w:themeColor="accent1" w:themeShade="BF"/>
                  <w:sz w:val="24"/>
                  <w:szCs w:val="24"/>
                </w:rPr>
                <w:alias w:val="Company"/>
                <w:id w:val="13406915"/>
                <w:placeholder>
                  <w:docPart w:val="ECBDEEC308F44E83B4AD22C9A6BB7D7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D47C51" w14:textId="77777777" w:rsidR="00821B02" w:rsidRDefault="007B43F0" w:rsidP="00821B02">
                    <w:pPr>
                      <w:pStyle w:val="NoSpacing"/>
                      <w:rPr>
                        <w:color w:val="2E74B5" w:themeColor="accent1" w:themeShade="BF"/>
                        <w:sz w:val="24"/>
                      </w:rPr>
                    </w:pPr>
                    <w:r>
                      <w:rPr>
                        <w:color w:val="2E74B5" w:themeColor="accent1" w:themeShade="BF"/>
                        <w:sz w:val="24"/>
                        <w:szCs w:val="24"/>
                      </w:rPr>
                      <w:t>3M Corporate R&amp;D</w:t>
                    </w:r>
                  </w:p>
                </w:tc>
              </w:sdtContent>
            </w:sdt>
          </w:tr>
          <w:tr w:rsidR="00821B02" w14:paraId="7E525427"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56519DD5EDA40EF998E7D4D3C7EA46D"/>
                  </w:placeholder>
                  <w:dataBinding w:prefixMappings="xmlns:ns0='http://schemas.openxmlformats.org/package/2006/metadata/core-properties' xmlns:ns1='http://purl.org/dc/elements/1.1/'" w:xpath="/ns0:coreProperties[1]/ns1:title[1]" w:storeItemID="{6C3C8BC8-F283-45AE-878A-BAB7291924A1}"/>
                  <w:text/>
                </w:sdtPr>
                <w:sdtEndPr/>
                <w:sdtContent>
                  <w:p w14:paraId="61E737BE" w14:textId="77777777" w:rsidR="00821B02" w:rsidRDefault="007B43F0" w:rsidP="00223F8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Enterprise Team Foundation Server</w:t>
                    </w:r>
                    <w:r w:rsidR="00223F81">
                      <w:rPr>
                        <w:rFonts w:asciiTheme="majorHAnsi" w:eastAsiaTheme="majorEastAsia" w:hAnsiTheme="majorHAnsi" w:cstheme="majorBidi"/>
                        <w:color w:val="5B9BD5" w:themeColor="accent1"/>
                        <w:sz w:val="88"/>
                        <w:szCs w:val="88"/>
                      </w:rPr>
                      <w:t xml:space="preserve"> </w:t>
                    </w:r>
                    <w:r>
                      <w:rPr>
                        <w:rFonts w:asciiTheme="majorHAnsi" w:eastAsiaTheme="majorEastAsia" w:hAnsiTheme="majorHAnsi" w:cstheme="majorBidi"/>
                        <w:color w:val="5B9BD5" w:themeColor="accent1"/>
                        <w:sz w:val="88"/>
                        <w:szCs w:val="88"/>
                      </w:rPr>
                      <w:t xml:space="preserve"> Requirements</w:t>
                    </w:r>
                  </w:p>
                </w:sdtContent>
              </w:sdt>
            </w:tc>
          </w:tr>
          <w:tr w:rsidR="00821B02" w14:paraId="5FED975B" w14:textId="77777777">
            <w:sdt>
              <w:sdtPr>
                <w:rPr>
                  <w:color w:val="2E74B5" w:themeColor="accent1" w:themeShade="BF"/>
                  <w:sz w:val="24"/>
                  <w:szCs w:val="24"/>
                </w:rPr>
                <w:alias w:val="Subtitle"/>
                <w:id w:val="13406923"/>
                <w:placeholder>
                  <w:docPart w:val="E9AEF6D258E04839BEBAC1575D012E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7735E18" w14:textId="77777777" w:rsidR="00821B02" w:rsidRDefault="007B43F0" w:rsidP="00821B02">
                    <w:pPr>
                      <w:pStyle w:val="NoSpacing"/>
                      <w:rPr>
                        <w:color w:val="2E74B5" w:themeColor="accent1" w:themeShade="BF"/>
                        <w:sz w:val="24"/>
                      </w:rPr>
                    </w:pPr>
                    <w:r>
                      <w:rPr>
                        <w:color w:val="2E74B5" w:themeColor="accent1" w:themeShade="BF"/>
                        <w:sz w:val="24"/>
                        <w:szCs w:val="24"/>
                      </w:rPr>
                      <w:t>SEMS Lab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21B02" w14:paraId="1218EB27" w14:textId="77777777">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38D479B1" w14:textId="77777777" w:rsidR="00821B02" w:rsidRDefault="007B43F0">
                    <w:pPr>
                      <w:pStyle w:val="NoSpacing"/>
                      <w:rPr>
                        <w:color w:val="5B9BD5" w:themeColor="accent1"/>
                        <w:sz w:val="28"/>
                        <w:szCs w:val="28"/>
                      </w:rPr>
                    </w:pPr>
                    <w:r>
                      <w:rPr>
                        <w:color w:val="5B9BD5" w:themeColor="accent1"/>
                        <w:sz w:val="28"/>
                        <w:szCs w:val="28"/>
                      </w:rPr>
                      <w:t>Mike O'Brien</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05-22T00:00:00Z">
                    <w:dateFormat w:val="M-d-yyyy"/>
                    <w:lid w:val="en-US"/>
                    <w:storeMappedDataAs w:val="dateTime"/>
                    <w:calendar w:val="gregorian"/>
                  </w:date>
                </w:sdtPr>
                <w:sdtEndPr/>
                <w:sdtContent>
                  <w:p w14:paraId="4A4D49E6" w14:textId="77777777" w:rsidR="00821B02" w:rsidRPr="00D33941" w:rsidRDefault="008F662D" w:rsidP="00283A32">
                    <w:pPr>
                      <w:pStyle w:val="NoSpacing"/>
                      <w:rPr>
                        <w:color w:val="5B9BD5" w:themeColor="accent1"/>
                        <w:sz w:val="28"/>
                        <w:szCs w:val="28"/>
                      </w:rPr>
                    </w:pPr>
                    <w:r>
                      <w:rPr>
                        <w:color w:val="5B9BD5" w:themeColor="accent1"/>
                        <w:sz w:val="28"/>
                        <w:szCs w:val="28"/>
                      </w:rPr>
                      <w:t>5-22-2014</w:t>
                    </w:r>
                  </w:p>
                </w:sdtContent>
              </w:sdt>
            </w:tc>
          </w:tr>
        </w:tbl>
        <w:p w14:paraId="6101EE8A" w14:textId="77777777" w:rsidR="00821B02" w:rsidRDefault="00821B02" w:rsidP="00282F79">
          <w:r>
            <w:br w:type="page"/>
          </w:r>
          <w:r w:rsidR="00BC4262">
            <w:rPr>
              <w:rStyle w:val="CommentReference"/>
            </w:rPr>
            <w:commentReference w:id="0"/>
          </w:r>
        </w:p>
      </w:sdtContent>
    </w:sdt>
    <w:sdt>
      <w:sdtPr>
        <w:rPr>
          <w:rFonts w:asciiTheme="minorHAnsi" w:eastAsiaTheme="minorHAnsi" w:hAnsiTheme="minorHAnsi" w:cstheme="minorBidi"/>
          <w:color w:val="auto"/>
          <w:kern w:val="2"/>
          <w:sz w:val="22"/>
          <w:szCs w:val="22"/>
        </w:rPr>
        <w:id w:val="2011712772"/>
        <w:docPartObj>
          <w:docPartGallery w:val="Table of Contents"/>
          <w:docPartUnique/>
        </w:docPartObj>
      </w:sdtPr>
      <w:sdtEndPr>
        <w:rPr>
          <w:noProof/>
          <w:sz w:val="20"/>
          <w:szCs w:val="20"/>
        </w:rPr>
      </w:sdtEndPr>
      <w:sdtContent>
        <w:p w14:paraId="222906E4" w14:textId="77777777" w:rsidR="00EA4286" w:rsidRDefault="00EA4286" w:rsidP="00E34539">
          <w:pPr>
            <w:pStyle w:val="TOCHeading"/>
            <w:numPr>
              <w:ilvl w:val="0"/>
              <w:numId w:val="0"/>
            </w:numPr>
            <w:ind w:left="-72"/>
          </w:pPr>
          <w:r w:rsidRPr="00E34539">
            <w:rPr>
              <w:rStyle w:val="Heading1Char"/>
            </w:rPr>
            <w:t>Contents</w:t>
          </w:r>
        </w:p>
        <w:p w14:paraId="1AFA1BBE" w14:textId="77777777" w:rsidR="008F662D" w:rsidRDefault="00615688">
          <w:pPr>
            <w:pStyle w:val="TOC1"/>
            <w:tabs>
              <w:tab w:val="left" w:pos="440"/>
              <w:tab w:val="right" w:leader="dot" w:pos="9350"/>
            </w:tabs>
            <w:rPr>
              <w:rFonts w:eastAsiaTheme="minorEastAsia"/>
              <w:noProof/>
              <w:kern w:val="0"/>
              <w:sz w:val="22"/>
              <w:szCs w:val="22"/>
            </w:rPr>
          </w:pPr>
          <w:r>
            <w:fldChar w:fldCharType="begin"/>
          </w:r>
          <w:r w:rsidR="00B30A66">
            <w:instrText xml:space="preserve"> TOC \o "1-2" \h \z \u </w:instrText>
          </w:r>
          <w:r>
            <w:fldChar w:fldCharType="separate"/>
          </w:r>
          <w:hyperlink w:anchor="_Toc388516393" w:history="1">
            <w:r w:rsidR="008F662D" w:rsidRPr="0072735E">
              <w:rPr>
                <w:rStyle w:val="Hyperlink"/>
                <w:noProof/>
              </w:rPr>
              <w:t>1</w:t>
            </w:r>
            <w:r w:rsidR="008F662D">
              <w:rPr>
                <w:rFonts w:eastAsiaTheme="minorEastAsia"/>
                <w:noProof/>
                <w:kern w:val="0"/>
                <w:sz w:val="22"/>
                <w:szCs w:val="22"/>
              </w:rPr>
              <w:tab/>
            </w:r>
            <w:r w:rsidR="008F662D" w:rsidRPr="0072735E">
              <w:rPr>
                <w:rStyle w:val="Hyperlink"/>
                <w:noProof/>
              </w:rPr>
              <w:t>Document Description</w:t>
            </w:r>
            <w:r w:rsidR="008F662D">
              <w:rPr>
                <w:noProof/>
                <w:webHidden/>
              </w:rPr>
              <w:tab/>
            </w:r>
            <w:r w:rsidR="008F662D">
              <w:rPr>
                <w:noProof/>
                <w:webHidden/>
              </w:rPr>
              <w:fldChar w:fldCharType="begin"/>
            </w:r>
            <w:r w:rsidR="008F662D">
              <w:rPr>
                <w:noProof/>
                <w:webHidden/>
              </w:rPr>
              <w:instrText xml:space="preserve"> PAGEREF _Toc388516393 \h </w:instrText>
            </w:r>
            <w:r w:rsidR="008F662D">
              <w:rPr>
                <w:noProof/>
                <w:webHidden/>
              </w:rPr>
            </w:r>
            <w:r w:rsidR="008F662D">
              <w:rPr>
                <w:noProof/>
                <w:webHidden/>
              </w:rPr>
              <w:fldChar w:fldCharType="separate"/>
            </w:r>
            <w:r w:rsidR="008F662D">
              <w:rPr>
                <w:noProof/>
                <w:webHidden/>
              </w:rPr>
              <w:t>2</w:t>
            </w:r>
            <w:r w:rsidR="008F662D">
              <w:rPr>
                <w:noProof/>
                <w:webHidden/>
              </w:rPr>
              <w:fldChar w:fldCharType="end"/>
            </w:r>
          </w:hyperlink>
        </w:p>
        <w:p w14:paraId="0807035F" w14:textId="77777777" w:rsidR="008F662D" w:rsidRDefault="00E646BD">
          <w:pPr>
            <w:pStyle w:val="TOC1"/>
            <w:tabs>
              <w:tab w:val="left" w:pos="440"/>
              <w:tab w:val="right" w:leader="dot" w:pos="9350"/>
            </w:tabs>
            <w:rPr>
              <w:rFonts w:eastAsiaTheme="minorEastAsia"/>
              <w:noProof/>
              <w:kern w:val="0"/>
              <w:sz w:val="22"/>
              <w:szCs w:val="22"/>
            </w:rPr>
          </w:pPr>
          <w:hyperlink w:anchor="_Toc388516394" w:history="1">
            <w:r w:rsidR="008F662D" w:rsidRPr="0072735E">
              <w:rPr>
                <w:rStyle w:val="Hyperlink"/>
                <w:noProof/>
              </w:rPr>
              <w:t>2</w:t>
            </w:r>
            <w:r w:rsidR="008F662D">
              <w:rPr>
                <w:rFonts w:eastAsiaTheme="minorEastAsia"/>
                <w:noProof/>
                <w:kern w:val="0"/>
                <w:sz w:val="22"/>
                <w:szCs w:val="22"/>
              </w:rPr>
              <w:tab/>
            </w:r>
            <w:r w:rsidR="008F662D" w:rsidRPr="0072735E">
              <w:rPr>
                <w:rStyle w:val="Hyperlink"/>
                <w:noProof/>
              </w:rPr>
              <w:t>Overview of TFS and ETFS</w:t>
            </w:r>
            <w:r w:rsidR="008F662D">
              <w:rPr>
                <w:noProof/>
                <w:webHidden/>
              </w:rPr>
              <w:tab/>
            </w:r>
            <w:r w:rsidR="008F662D">
              <w:rPr>
                <w:noProof/>
                <w:webHidden/>
              </w:rPr>
              <w:fldChar w:fldCharType="begin"/>
            </w:r>
            <w:r w:rsidR="008F662D">
              <w:rPr>
                <w:noProof/>
                <w:webHidden/>
              </w:rPr>
              <w:instrText xml:space="preserve"> PAGEREF _Toc388516394 \h </w:instrText>
            </w:r>
            <w:r w:rsidR="008F662D">
              <w:rPr>
                <w:noProof/>
                <w:webHidden/>
              </w:rPr>
            </w:r>
            <w:r w:rsidR="008F662D">
              <w:rPr>
                <w:noProof/>
                <w:webHidden/>
              </w:rPr>
              <w:fldChar w:fldCharType="separate"/>
            </w:r>
            <w:r w:rsidR="008F662D">
              <w:rPr>
                <w:noProof/>
                <w:webHidden/>
              </w:rPr>
              <w:t>2</w:t>
            </w:r>
            <w:r w:rsidR="008F662D">
              <w:rPr>
                <w:noProof/>
                <w:webHidden/>
              </w:rPr>
              <w:fldChar w:fldCharType="end"/>
            </w:r>
          </w:hyperlink>
        </w:p>
        <w:p w14:paraId="10190199" w14:textId="77777777" w:rsidR="008F662D" w:rsidRDefault="00E646BD">
          <w:pPr>
            <w:pStyle w:val="TOC2"/>
            <w:tabs>
              <w:tab w:val="left" w:pos="880"/>
              <w:tab w:val="right" w:leader="dot" w:pos="9350"/>
            </w:tabs>
            <w:rPr>
              <w:rFonts w:eastAsiaTheme="minorEastAsia"/>
              <w:noProof/>
              <w:kern w:val="0"/>
              <w:sz w:val="22"/>
              <w:szCs w:val="22"/>
            </w:rPr>
          </w:pPr>
          <w:hyperlink w:anchor="_Toc388516395" w:history="1">
            <w:r w:rsidR="008F662D" w:rsidRPr="0072735E">
              <w:rPr>
                <w:rStyle w:val="Hyperlink"/>
                <w:noProof/>
              </w:rPr>
              <w:t>2.1</w:t>
            </w:r>
            <w:r w:rsidR="008F662D">
              <w:rPr>
                <w:rFonts w:eastAsiaTheme="minorEastAsia"/>
                <w:noProof/>
                <w:kern w:val="0"/>
                <w:sz w:val="22"/>
                <w:szCs w:val="22"/>
              </w:rPr>
              <w:tab/>
            </w:r>
            <w:r w:rsidR="008F662D" w:rsidRPr="0072735E">
              <w:rPr>
                <w:rStyle w:val="Hyperlink"/>
                <w:noProof/>
              </w:rPr>
              <w:t>What is Team Foundation Server (TFS)?</w:t>
            </w:r>
            <w:r w:rsidR="008F662D">
              <w:rPr>
                <w:noProof/>
                <w:webHidden/>
              </w:rPr>
              <w:tab/>
            </w:r>
            <w:r w:rsidR="008F662D">
              <w:rPr>
                <w:noProof/>
                <w:webHidden/>
              </w:rPr>
              <w:fldChar w:fldCharType="begin"/>
            </w:r>
            <w:r w:rsidR="008F662D">
              <w:rPr>
                <w:noProof/>
                <w:webHidden/>
              </w:rPr>
              <w:instrText xml:space="preserve"> PAGEREF _Toc388516395 \h </w:instrText>
            </w:r>
            <w:r w:rsidR="008F662D">
              <w:rPr>
                <w:noProof/>
                <w:webHidden/>
              </w:rPr>
            </w:r>
            <w:r w:rsidR="008F662D">
              <w:rPr>
                <w:noProof/>
                <w:webHidden/>
              </w:rPr>
              <w:fldChar w:fldCharType="separate"/>
            </w:r>
            <w:r w:rsidR="008F662D">
              <w:rPr>
                <w:noProof/>
                <w:webHidden/>
              </w:rPr>
              <w:t>2</w:t>
            </w:r>
            <w:r w:rsidR="008F662D">
              <w:rPr>
                <w:noProof/>
                <w:webHidden/>
              </w:rPr>
              <w:fldChar w:fldCharType="end"/>
            </w:r>
          </w:hyperlink>
        </w:p>
        <w:p w14:paraId="2A5EF2E5" w14:textId="77777777" w:rsidR="008F662D" w:rsidRDefault="00E646BD">
          <w:pPr>
            <w:pStyle w:val="TOC2"/>
            <w:tabs>
              <w:tab w:val="left" w:pos="880"/>
              <w:tab w:val="right" w:leader="dot" w:pos="9350"/>
            </w:tabs>
            <w:rPr>
              <w:rFonts w:eastAsiaTheme="minorEastAsia"/>
              <w:noProof/>
              <w:kern w:val="0"/>
              <w:sz w:val="22"/>
              <w:szCs w:val="22"/>
            </w:rPr>
          </w:pPr>
          <w:hyperlink w:anchor="_Toc388516396" w:history="1">
            <w:r w:rsidR="008F662D" w:rsidRPr="0072735E">
              <w:rPr>
                <w:rStyle w:val="Hyperlink"/>
                <w:noProof/>
              </w:rPr>
              <w:t>2.2</w:t>
            </w:r>
            <w:r w:rsidR="008F662D">
              <w:rPr>
                <w:rFonts w:eastAsiaTheme="minorEastAsia"/>
                <w:noProof/>
                <w:kern w:val="0"/>
                <w:sz w:val="22"/>
                <w:szCs w:val="22"/>
              </w:rPr>
              <w:tab/>
            </w:r>
            <w:r w:rsidR="008F662D" w:rsidRPr="0072735E">
              <w:rPr>
                <w:rStyle w:val="Hyperlink"/>
                <w:noProof/>
              </w:rPr>
              <w:t>TFS Definitions/Terminology</w:t>
            </w:r>
            <w:r w:rsidR="008F662D">
              <w:rPr>
                <w:noProof/>
                <w:webHidden/>
              </w:rPr>
              <w:tab/>
            </w:r>
            <w:r w:rsidR="008F662D">
              <w:rPr>
                <w:noProof/>
                <w:webHidden/>
              </w:rPr>
              <w:fldChar w:fldCharType="begin"/>
            </w:r>
            <w:r w:rsidR="008F662D">
              <w:rPr>
                <w:noProof/>
                <w:webHidden/>
              </w:rPr>
              <w:instrText xml:space="preserve"> PAGEREF _Toc388516396 \h </w:instrText>
            </w:r>
            <w:r w:rsidR="008F662D">
              <w:rPr>
                <w:noProof/>
                <w:webHidden/>
              </w:rPr>
            </w:r>
            <w:r w:rsidR="008F662D">
              <w:rPr>
                <w:noProof/>
                <w:webHidden/>
              </w:rPr>
              <w:fldChar w:fldCharType="separate"/>
            </w:r>
            <w:r w:rsidR="008F662D">
              <w:rPr>
                <w:noProof/>
                <w:webHidden/>
              </w:rPr>
              <w:t>2</w:t>
            </w:r>
            <w:r w:rsidR="008F662D">
              <w:rPr>
                <w:noProof/>
                <w:webHidden/>
              </w:rPr>
              <w:fldChar w:fldCharType="end"/>
            </w:r>
          </w:hyperlink>
        </w:p>
        <w:p w14:paraId="17990A65" w14:textId="77777777" w:rsidR="008F662D" w:rsidRDefault="00E646BD">
          <w:pPr>
            <w:pStyle w:val="TOC2"/>
            <w:tabs>
              <w:tab w:val="left" w:pos="880"/>
              <w:tab w:val="right" w:leader="dot" w:pos="9350"/>
            </w:tabs>
            <w:rPr>
              <w:rFonts w:eastAsiaTheme="minorEastAsia"/>
              <w:noProof/>
              <w:kern w:val="0"/>
              <w:sz w:val="22"/>
              <w:szCs w:val="22"/>
            </w:rPr>
          </w:pPr>
          <w:hyperlink w:anchor="_Toc388516397" w:history="1">
            <w:r w:rsidR="008F662D" w:rsidRPr="0072735E">
              <w:rPr>
                <w:rStyle w:val="Hyperlink"/>
                <w:noProof/>
              </w:rPr>
              <w:t>2.3</w:t>
            </w:r>
            <w:r w:rsidR="008F662D">
              <w:rPr>
                <w:rFonts w:eastAsiaTheme="minorEastAsia"/>
                <w:noProof/>
                <w:kern w:val="0"/>
                <w:sz w:val="22"/>
                <w:szCs w:val="22"/>
              </w:rPr>
              <w:tab/>
            </w:r>
            <w:r w:rsidR="008F662D" w:rsidRPr="0072735E">
              <w:rPr>
                <w:rStyle w:val="Hyperlink"/>
                <w:noProof/>
              </w:rPr>
              <w:t>Why does 3M need an Enterprise Team Foundation Server?</w:t>
            </w:r>
            <w:r w:rsidR="008F662D">
              <w:rPr>
                <w:noProof/>
                <w:webHidden/>
              </w:rPr>
              <w:tab/>
            </w:r>
            <w:r w:rsidR="008F662D">
              <w:rPr>
                <w:noProof/>
                <w:webHidden/>
              </w:rPr>
              <w:fldChar w:fldCharType="begin"/>
            </w:r>
            <w:r w:rsidR="008F662D">
              <w:rPr>
                <w:noProof/>
                <w:webHidden/>
              </w:rPr>
              <w:instrText xml:space="preserve"> PAGEREF _Toc388516397 \h </w:instrText>
            </w:r>
            <w:r w:rsidR="008F662D">
              <w:rPr>
                <w:noProof/>
                <w:webHidden/>
              </w:rPr>
            </w:r>
            <w:r w:rsidR="008F662D">
              <w:rPr>
                <w:noProof/>
                <w:webHidden/>
              </w:rPr>
              <w:fldChar w:fldCharType="separate"/>
            </w:r>
            <w:r w:rsidR="008F662D">
              <w:rPr>
                <w:noProof/>
                <w:webHidden/>
              </w:rPr>
              <w:t>2</w:t>
            </w:r>
            <w:r w:rsidR="008F662D">
              <w:rPr>
                <w:noProof/>
                <w:webHidden/>
              </w:rPr>
              <w:fldChar w:fldCharType="end"/>
            </w:r>
          </w:hyperlink>
        </w:p>
        <w:p w14:paraId="653077F1" w14:textId="77777777" w:rsidR="008F662D" w:rsidRDefault="00E646BD">
          <w:pPr>
            <w:pStyle w:val="TOC1"/>
            <w:tabs>
              <w:tab w:val="left" w:pos="440"/>
              <w:tab w:val="right" w:leader="dot" w:pos="9350"/>
            </w:tabs>
            <w:rPr>
              <w:rFonts w:eastAsiaTheme="minorEastAsia"/>
              <w:noProof/>
              <w:kern w:val="0"/>
              <w:sz w:val="22"/>
              <w:szCs w:val="22"/>
            </w:rPr>
          </w:pPr>
          <w:hyperlink w:anchor="_Toc388516398" w:history="1">
            <w:r w:rsidR="008F662D" w:rsidRPr="0072735E">
              <w:rPr>
                <w:rStyle w:val="Hyperlink"/>
                <w:noProof/>
              </w:rPr>
              <w:t>3</w:t>
            </w:r>
            <w:r w:rsidR="008F662D">
              <w:rPr>
                <w:rFonts w:eastAsiaTheme="minorEastAsia"/>
                <w:noProof/>
                <w:kern w:val="0"/>
                <w:sz w:val="22"/>
                <w:szCs w:val="22"/>
              </w:rPr>
              <w:tab/>
            </w:r>
            <w:r w:rsidR="008F662D" w:rsidRPr="0072735E">
              <w:rPr>
                <w:rStyle w:val="Hyperlink"/>
                <w:noProof/>
              </w:rPr>
              <w:t>Roles</w:t>
            </w:r>
            <w:r w:rsidR="008F662D">
              <w:rPr>
                <w:noProof/>
                <w:webHidden/>
              </w:rPr>
              <w:tab/>
            </w:r>
            <w:r w:rsidR="008F662D">
              <w:rPr>
                <w:noProof/>
                <w:webHidden/>
              </w:rPr>
              <w:fldChar w:fldCharType="begin"/>
            </w:r>
            <w:r w:rsidR="008F662D">
              <w:rPr>
                <w:noProof/>
                <w:webHidden/>
              </w:rPr>
              <w:instrText xml:space="preserve"> PAGEREF _Toc388516398 \h </w:instrText>
            </w:r>
            <w:r w:rsidR="008F662D">
              <w:rPr>
                <w:noProof/>
                <w:webHidden/>
              </w:rPr>
            </w:r>
            <w:r w:rsidR="008F662D">
              <w:rPr>
                <w:noProof/>
                <w:webHidden/>
              </w:rPr>
              <w:fldChar w:fldCharType="separate"/>
            </w:r>
            <w:r w:rsidR="008F662D">
              <w:rPr>
                <w:noProof/>
                <w:webHidden/>
              </w:rPr>
              <w:t>3</w:t>
            </w:r>
            <w:r w:rsidR="008F662D">
              <w:rPr>
                <w:noProof/>
                <w:webHidden/>
              </w:rPr>
              <w:fldChar w:fldCharType="end"/>
            </w:r>
          </w:hyperlink>
        </w:p>
        <w:p w14:paraId="0F763BAF" w14:textId="77777777" w:rsidR="008F662D" w:rsidRDefault="00E646BD">
          <w:pPr>
            <w:pStyle w:val="TOC1"/>
            <w:tabs>
              <w:tab w:val="left" w:pos="440"/>
              <w:tab w:val="right" w:leader="dot" w:pos="9350"/>
            </w:tabs>
            <w:rPr>
              <w:rFonts w:eastAsiaTheme="minorEastAsia"/>
              <w:noProof/>
              <w:kern w:val="0"/>
              <w:sz w:val="22"/>
              <w:szCs w:val="22"/>
            </w:rPr>
          </w:pPr>
          <w:hyperlink w:anchor="_Toc388516399" w:history="1">
            <w:r w:rsidR="008F662D" w:rsidRPr="0072735E">
              <w:rPr>
                <w:rStyle w:val="Hyperlink"/>
                <w:noProof/>
              </w:rPr>
              <w:t>4</w:t>
            </w:r>
            <w:r w:rsidR="008F662D">
              <w:rPr>
                <w:rFonts w:eastAsiaTheme="minorEastAsia"/>
                <w:noProof/>
                <w:kern w:val="0"/>
                <w:sz w:val="22"/>
                <w:szCs w:val="22"/>
              </w:rPr>
              <w:tab/>
            </w:r>
            <w:r w:rsidR="008F662D" w:rsidRPr="0072735E">
              <w:rPr>
                <w:rStyle w:val="Hyperlink"/>
                <w:noProof/>
              </w:rPr>
              <w:t>System Interaction</w:t>
            </w:r>
            <w:r w:rsidR="008F662D">
              <w:rPr>
                <w:noProof/>
                <w:webHidden/>
              </w:rPr>
              <w:tab/>
            </w:r>
            <w:r w:rsidR="008F662D">
              <w:rPr>
                <w:noProof/>
                <w:webHidden/>
              </w:rPr>
              <w:fldChar w:fldCharType="begin"/>
            </w:r>
            <w:r w:rsidR="008F662D">
              <w:rPr>
                <w:noProof/>
                <w:webHidden/>
              </w:rPr>
              <w:instrText xml:space="preserve"> PAGEREF _Toc388516399 \h </w:instrText>
            </w:r>
            <w:r w:rsidR="008F662D">
              <w:rPr>
                <w:noProof/>
                <w:webHidden/>
              </w:rPr>
            </w:r>
            <w:r w:rsidR="008F662D">
              <w:rPr>
                <w:noProof/>
                <w:webHidden/>
              </w:rPr>
              <w:fldChar w:fldCharType="separate"/>
            </w:r>
            <w:r w:rsidR="008F662D">
              <w:rPr>
                <w:noProof/>
                <w:webHidden/>
              </w:rPr>
              <w:t>3</w:t>
            </w:r>
            <w:r w:rsidR="008F662D">
              <w:rPr>
                <w:noProof/>
                <w:webHidden/>
              </w:rPr>
              <w:fldChar w:fldCharType="end"/>
            </w:r>
          </w:hyperlink>
        </w:p>
        <w:p w14:paraId="45DC67F7" w14:textId="77777777" w:rsidR="008F662D" w:rsidRDefault="00E646BD">
          <w:pPr>
            <w:pStyle w:val="TOC1"/>
            <w:tabs>
              <w:tab w:val="left" w:pos="440"/>
              <w:tab w:val="right" w:leader="dot" w:pos="9350"/>
            </w:tabs>
            <w:rPr>
              <w:rFonts w:eastAsiaTheme="minorEastAsia"/>
              <w:noProof/>
              <w:kern w:val="0"/>
              <w:sz w:val="22"/>
              <w:szCs w:val="22"/>
            </w:rPr>
          </w:pPr>
          <w:hyperlink w:anchor="_Toc388516400" w:history="1">
            <w:r w:rsidR="008F662D" w:rsidRPr="0072735E">
              <w:rPr>
                <w:rStyle w:val="Hyperlink"/>
                <w:noProof/>
              </w:rPr>
              <w:t>5</w:t>
            </w:r>
            <w:r w:rsidR="008F662D">
              <w:rPr>
                <w:rFonts w:eastAsiaTheme="minorEastAsia"/>
                <w:noProof/>
                <w:kern w:val="0"/>
                <w:sz w:val="22"/>
                <w:szCs w:val="22"/>
              </w:rPr>
              <w:tab/>
            </w:r>
            <w:r w:rsidR="008F662D" w:rsidRPr="0072735E">
              <w:rPr>
                <w:rStyle w:val="Hyperlink"/>
                <w:noProof/>
              </w:rPr>
              <w:t>Functional Requirements</w:t>
            </w:r>
            <w:r w:rsidR="008F662D">
              <w:rPr>
                <w:noProof/>
                <w:webHidden/>
              </w:rPr>
              <w:tab/>
            </w:r>
            <w:r w:rsidR="008F662D">
              <w:rPr>
                <w:noProof/>
                <w:webHidden/>
              </w:rPr>
              <w:fldChar w:fldCharType="begin"/>
            </w:r>
            <w:r w:rsidR="008F662D">
              <w:rPr>
                <w:noProof/>
                <w:webHidden/>
              </w:rPr>
              <w:instrText xml:space="preserve"> PAGEREF _Toc388516400 \h </w:instrText>
            </w:r>
            <w:r w:rsidR="008F662D">
              <w:rPr>
                <w:noProof/>
                <w:webHidden/>
              </w:rPr>
            </w:r>
            <w:r w:rsidR="008F662D">
              <w:rPr>
                <w:noProof/>
                <w:webHidden/>
              </w:rPr>
              <w:fldChar w:fldCharType="separate"/>
            </w:r>
            <w:r w:rsidR="008F662D">
              <w:rPr>
                <w:noProof/>
                <w:webHidden/>
              </w:rPr>
              <w:t>4</w:t>
            </w:r>
            <w:r w:rsidR="008F662D">
              <w:rPr>
                <w:noProof/>
                <w:webHidden/>
              </w:rPr>
              <w:fldChar w:fldCharType="end"/>
            </w:r>
          </w:hyperlink>
        </w:p>
        <w:p w14:paraId="338D3BD5" w14:textId="77777777" w:rsidR="008F662D" w:rsidRDefault="00E646BD">
          <w:pPr>
            <w:pStyle w:val="TOC2"/>
            <w:tabs>
              <w:tab w:val="left" w:pos="880"/>
              <w:tab w:val="right" w:leader="dot" w:pos="9350"/>
            </w:tabs>
            <w:rPr>
              <w:rFonts w:eastAsiaTheme="minorEastAsia"/>
              <w:noProof/>
              <w:kern w:val="0"/>
              <w:sz w:val="22"/>
              <w:szCs w:val="22"/>
            </w:rPr>
          </w:pPr>
          <w:hyperlink w:anchor="_Toc388516401" w:history="1">
            <w:r w:rsidR="008F662D" w:rsidRPr="0072735E">
              <w:rPr>
                <w:rStyle w:val="Hyperlink"/>
                <w:noProof/>
              </w:rPr>
              <w:t>5.1</w:t>
            </w:r>
            <w:r w:rsidR="008F662D">
              <w:rPr>
                <w:rFonts w:eastAsiaTheme="minorEastAsia"/>
                <w:noProof/>
                <w:kern w:val="0"/>
                <w:sz w:val="22"/>
                <w:szCs w:val="22"/>
              </w:rPr>
              <w:tab/>
            </w:r>
            <w:r w:rsidR="008F662D" w:rsidRPr="0072735E">
              <w:rPr>
                <w:rStyle w:val="Hyperlink"/>
                <w:noProof/>
              </w:rPr>
              <w:t>Team Project Strategy</w:t>
            </w:r>
            <w:r w:rsidR="008F662D">
              <w:rPr>
                <w:noProof/>
                <w:webHidden/>
              </w:rPr>
              <w:tab/>
            </w:r>
            <w:r w:rsidR="008F662D">
              <w:rPr>
                <w:noProof/>
                <w:webHidden/>
              </w:rPr>
              <w:fldChar w:fldCharType="begin"/>
            </w:r>
            <w:r w:rsidR="008F662D">
              <w:rPr>
                <w:noProof/>
                <w:webHidden/>
              </w:rPr>
              <w:instrText xml:space="preserve"> PAGEREF _Toc388516401 \h </w:instrText>
            </w:r>
            <w:r w:rsidR="008F662D">
              <w:rPr>
                <w:noProof/>
                <w:webHidden/>
              </w:rPr>
            </w:r>
            <w:r w:rsidR="008F662D">
              <w:rPr>
                <w:noProof/>
                <w:webHidden/>
              </w:rPr>
              <w:fldChar w:fldCharType="separate"/>
            </w:r>
            <w:r w:rsidR="008F662D">
              <w:rPr>
                <w:noProof/>
                <w:webHidden/>
              </w:rPr>
              <w:t>4</w:t>
            </w:r>
            <w:r w:rsidR="008F662D">
              <w:rPr>
                <w:noProof/>
                <w:webHidden/>
              </w:rPr>
              <w:fldChar w:fldCharType="end"/>
            </w:r>
          </w:hyperlink>
        </w:p>
        <w:p w14:paraId="4C3D30B2" w14:textId="77777777" w:rsidR="008F662D" w:rsidRDefault="00E646BD">
          <w:pPr>
            <w:pStyle w:val="TOC2"/>
            <w:tabs>
              <w:tab w:val="left" w:pos="880"/>
              <w:tab w:val="right" w:leader="dot" w:pos="9350"/>
            </w:tabs>
            <w:rPr>
              <w:rFonts w:eastAsiaTheme="minorEastAsia"/>
              <w:noProof/>
              <w:kern w:val="0"/>
              <w:sz w:val="22"/>
              <w:szCs w:val="22"/>
            </w:rPr>
          </w:pPr>
          <w:hyperlink w:anchor="_Toc388516402" w:history="1">
            <w:r w:rsidR="008F662D" w:rsidRPr="0072735E">
              <w:rPr>
                <w:rStyle w:val="Hyperlink"/>
                <w:noProof/>
              </w:rPr>
              <w:t>5.2</w:t>
            </w:r>
            <w:r w:rsidR="008F662D">
              <w:rPr>
                <w:rFonts w:eastAsiaTheme="minorEastAsia"/>
                <w:noProof/>
                <w:kern w:val="0"/>
                <w:sz w:val="22"/>
                <w:szCs w:val="22"/>
              </w:rPr>
              <w:tab/>
            </w:r>
            <w:r w:rsidR="008F662D" w:rsidRPr="0072735E">
              <w:rPr>
                <w:rStyle w:val="Hyperlink"/>
                <w:noProof/>
              </w:rPr>
              <w:t>Requirements Management within a Team Project</w:t>
            </w:r>
            <w:r w:rsidR="008F662D">
              <w:rPr>
                <w:noProof/>
                <w:webHidden/>
              </w:rPr>
              <w:tab/>
            </w:r>
            <w:r w:rsidR="008F662D">
              <w:rPr>
                <w:noProof/>
                <w:webHidden/>
              </w:rPr>
              <w:fldChar w:fldCharType="begin"/>
            </w:r>
            <w:r w:rsidR="008F662D">
              <w:rPr>
                <w:noProof/>
                <w:webHidden/>
              </w:rPr>
              <w:instrText xml:space="preserve"> PAGEREF _Toc388516402 \h </w:instrText>
            </w:r>
            <w:r w:rsidR="008F662D">
              <w:rPr>
                <w:noProof/>
                <w:webHidden/>
              </w:rPr>
            </w:r>
            <w:r w:rsidR="008F662D">
              <w:rPr>
                <w:noProof/>
                <w:webHidden/>
              </w:rPr>
              <w:fldChar w:fldCharType="separate"/>
            </w:r>
            <w:r w:rsidR="008F662D">
              <w:rPr>
                <w:noProof/>
                <w:webHidden/>
              </w:rPr>
              <w:t>7</w:t>
            </w:r>
            <w:r w:rsidR="008F662D">
              <w:rPr>
                <w:noProof/>
                <w:webHidden/>
              </w:rPr>
              <w:fldChar w:fldCharType="end"/>
            </w:r>
          </w:hyperlink>
        </w:p>
        <w:p w14:paraId="62820018" w14:textId="77777777" w:rsidR="008F662D" w:rsidRDefault="00E646BD">
          <w:pPr>
            <w:pStyle w:val="TOC2"/>
            <w:tabs>
              <w:tab w:val="left" w:pos="880"/>
              <w:tab w:val="right" w:leader="dot" w:pos="9350"/>
            </w:tabs>
            <w:rPr>
              <w:rFonts w:eastAsiaTheme="minorEastAsia"/>
              <w:noProof/>
              <w:kern w:val="0"/>
              <w:sz w:val="22"/>
              <w:szCs w:val="22"/>
            </w:rPr>
          </w:pPr>
          <w:hyperlink w:anchor="_Toc388516403" w:history="1">
            <w:r w:rsidR="008F662D" w:rsidRPr="0072735E">
              <w:rPr>
                <w:rStyle w:val="Hyperlink"/>
                <w:noProof/>
              </w:rPr>
              <w:t>5.3</w:t>
            </w:r>
            <w:r w:rsidR="008F662D">
              <w:rPr>
                <w:rFonts w:eastAsiaTheme="minorEastAsia"/>
                <w:noProof/>
                <w:kern w:val="0"/>
                <w:sz w:val="22"/>
                <w:szCs w:val="22"/>
              </w:rPr>
              <w:tab/>
            </w:r>
            <w:r w:rsidR="008F662D" w:rsidRPr="0072735E">
              <w:rPr>
                <w:rStyle w:val="Hyperlink"/>
                <w:noProof/>
              </w:rPr>
              <w:t>Reporting</w:t>
            </w:r>
            <w:r w:rsidR="008F662D">
              <w:rPr>
                <w:noProof/>
                <w:webHidden/>
              </w:rPr>
              <w:tab/>
            </w:r>
            <w:r w:rsidR="008F662D">
              <w:rPr>
                <w:noProof/>
                <w:webHidden/>
              </w:rPr>
              <w:fldChar w:fldCharType="begin"/>
            </w:r>
            <w:r w:rsidR="008F662D">
              <w:rPr>
                <w:noProof/>
                <w:webHidden/>
              </w:rPr>
              <w:instrText xml:space="preserve"> PAGEREF _Toc388516403 \h </w:instrText>
            </w:r>
            <w:r w:rsidR="008F662D">
              <w:rPr>
                <w:noProof/>
                <w:webHidden/>
              </w:rPr>
            </w:r>
            <w:r w:rsidR="008F662D">
              <w:rPr>
                <w:noProof/>
                <w:webHidden/>
              </w:rPr>
              <w:fldChar w:fldCharType="separate"/>
            </w:r>
            <w:r w:rsidR="008F662D">
              <w:rPr>
                <w:noProof/>
                <w:webHidden/>
              </w:rPr>
              <w:t>7</w:t>
            </w:r>
            <w:r w:rsidR="008F662D">
              <w:rPr>
                <w:noProof/>
                <w:webHidden/>
              </w:rPr>
              <w:fldChar w:fldCharType="end"/>
            </w:r>
          </w:hyperlink>
        </w:p>
        <w:p w14:paraId="304A73FC" w14:textId="77777777" w:rsidR="008F662D" w:rsidRDefault="00E646BD">
          <w:pPr>
            <w:pStyle w:val="TOC2"/>
            <w:tabs>
              <w:tab w:val="left" w:pos="880"/>
              <w:tab w:val="right" w:leader="dot" w:pos="9350"/>
            </w:tabs>
            <w:rPr>
              <w:rFonts w:eastAsiaTheme="minorEastAsia"/>
              <w:noProof/>
              <w:kern w:val="0"/>
              <w:sz w:val="22"/>
              <w:szCs w:val="22"/>
            </w:rPr>
          </w:pPr>
          <w:hyperlink w:anchor="_Toc388516404" w:history="1">
            <w:r w:rsidR="008F662D" w:rsidRPr="0072735E">
              <w:rPr>
                <w:rStyle w:val="Hyperlink"/>
                <w:noProof/>
              </w:rPr>
              <w:t>5.4</w:t>
            </w:r>
            <w:r w:rsidR="008F662D">
              <w:rPr>
                <w:rFonts w:eastAsiaTheme="minorEastAsia"/>
                <w:noProof/>
                <w:kern w:val="0"/>
                <w:sz w:val="22"/>
                <w:szCs w:val="22"/>
              </w:rPr>
              <w:tab/>
            </w:r>
            <w:r w:rsidR="008F662D" w:rsidRPr="0072735E">
              <w:rPr>
                <w:rStyle w:val="Hyperlink"/>
                <w:noProof/>
              </w:rPr>
              <w:t>Build Automation</w:t>
            </w:r>
            <w:r w:rsidR="008F662D">
              <w:rPr>
                <w:noProof/>
                <w:webHidden/>
              </w:rPr>
              <w:tab/>
            </w:r>
            <w:r w:rsidR="008F662D">
              <w:rPr>
                <w:noProof/>
                <w:webHidden/>
              </w:rPr>
              <w:fldChar w:fldCharType="begin"/>
            </w:r>
            <w:r w:rsidR="008F662D">
              <w:rPr>
                <w:noProof/>
                <w:webHidden/>
              </w:rPr>
              <w:instrText xml:space="preserve"> PAGEREF _Toc388516404 \h </w:instrText>
            </w:r>
            <w:r w:rsidR="008F662D">
              <w:rPr>
                <w:noProof/>
                <w:webHidden/>
              </w:rPr>
            </w:r>
            <w:r w:rsidR="008F662D">
              <w:rPr>
                <w:noProof/>
                <w:webHidden/>
              </w:rPr>
              <w:fldChar w:fldCharType="separate"/>
            </w:r>
            <w:r w:rsidR="008F662D">
              <w:rPr>
                <w:noProof/>
                <w:webHidden/>
              </w:rPr>
              <w:t>8</w:t>
            </w:r>
            <w:r w:rsidR="008F662D">
              <w:rPr>
                <w:noProof/>
                <w:webHidden/>
              </w:rPr>
              <w:fldChar w:fldCharType="end"/>
            </w:r>
          </w:hyperlink>
        </w:p>
        <w:p w14:paraId="3350472A" w14:textId="77777777" w:rsidR="008F662D" w:rsidRDefault="00E646BD">
          <w:pPr>
            <w:pStyle w:val="TOC2"/>
            <w:tabs>
              <w:tab w:val="left" w:pos="880"/>
              <w:tab w:val="right" w:leader="dot" w:pos="9350"/>
            </w:tabs>
            <w:rPr>
              <w:rFonts w:eastAsiaTheme="minorEastAsia"/>
              <w:noProof/>
              <w:kern w:val="0"/>
              <w:sz w:val="22"/>
              <w:szCs w:val="22"/>
            </w:rPr>
          </w:pPr>
          <w:hyperlink w:anchor="_Toc388516405" w:history="1">
            <w:r w:rsidR="008F662D" w:rsidRPr="0072735E">
              <w:rPr>
                <w:rStyle w:val="Hyperlink"/>
                <w:noProof/>
              </w:rPr>
              <w:t>5.5</w:t>
            </w:r>
            <w:r w:rsidR="008F662D">
              <w:rPr>
                <w:rFonts w:eastAsiaTheme="minorEastAsia"/>
                <w:noProof/>
                <w:kern w:val="0"/>
                <w:sz w:val="22"/>
                <w:szCs w:val="22"/>
              </w:rPr>
              <w:tab/>
            </w:r>
            <w:r w:rsidR="008F662D" w:rsidRPr="0072735E">
              <w:rPr>
                <w:rStyle w:val="Hyperlink"/>
                <w:noProof/>
              </w:rPr>
              <w:t>Version Control</w:t>
            </w:r>
            <w:r w:rsidR="008F662D">
              <w:rPr>
                <w:noProof/>
                <w:webHidden/>
              </w:rPr>
              <w:tab/>
            </w:r>
            <w:r w:rsidR="008F662D">
              <w:rPr>
                <w:noProof/>
                <w:webHidden/>
              </w:rPr>
              <w:fldChar w:fldCharType="begin"/>
            </w:r>
            <w:r w:rsidR="008F662D">
              <w:rPr>
                <w:noProof/>
                <w:webHidden/>
              </w:rPr>
              <w:instrText xml:space="preserve"> PAGEREF _Toc388516405 \h </w:instrText>
            </w:r>
            <w:r w:rsidR="008F662D">
              <w:rPr>
                <w:noProof/>
                <w:webHidden/>
              </w:rPr>
            </w:r>
            <w:r w:rsidR="008F662D">
              <w:rPr>
                <w:noProof/>
                <w:webHidden/>
              </w:rPr>
              <w:fldChar w:fldCharType="separate"/>
            </w:r>
            <w:r w:rsidR="008F662D">
              <w:rPr>
                <w:noProof/>
                <w:webHidden/>
              </w:rPr>
              <w:t>9</w:t>
            </w:r>
            <w:r w:rsidR="008F662D">
              <w:rPr>
                <w:noProof/>
                <w:webHidden/>
              </w:rPr>
              <w:fldChar w:fldCharType="end"/>
            </w:r>
          </w:hyperlink>
        </w:p>
        <w:p w14:paraId="29C6EE13" w14:textId="77777777" w:rsidR="008F662D" w:rsidRDefault="00E646BD">
          <w:pPr>
            <w:pStyle w:val="TOC2"/>
            <w:tabs>
              <w:tab w:val="left" w:pos="880"/>
              <w:tab w:val="right" w:leader="dot" w:pos="9350"/>
            </w:tabs>
            <w:rPr>
              <w:rFonts w:eastAsiaTheme="minorEastAsia"/>
              <w:noProof/>
              <w:kern w:val="0"/>
              <w:sz w:val="22"/>
              <w:szCs w:val="22"/>
            </w:rPr>
          </w:pPr>
          <w:hyperlink w:anchor="_Toc388516406" w:history="1">
            <w:r w:rsidR="008F662D" w:rsidRPr="0072735E">
              <w:rPr>
                <w:rStyle w:val="Hyperlink"/>
                <w:noProof/>
              </w:rPr>
              <w:t>5.6</w:t>
            </w:r>
            <w:r w:rsidR="008F662D">
              <w:rPr>
                <w:rFonts w:eastAsiaTheme="minorEastAsia"/>
                <w:noProof/>
                <w:kern w:val="0"/>
                <w:sz w:val="22"/>
                <w:szCs w:val="22"/>
              </w:rPr>
              <w:tab/>
            </w:r>
            <w:r w:rsidR="008F662D" w:rsidRPr="0072735E">
              <w:rPr>
                <w:rStyle w:val="Hyperlink"/>
                <w:noProof/>
              </w:rPr>
              <w:t>System Security</w:t>
            </w:r>
            <w:r w:rsidR="008F662D">
              <w:rPr>
                <w:noProof/>
                <w:webHidden/>
              </w:rPr>
              <w:tab/>
            </w:r>
            <w:r w:rsidR="008F662D">
              <w:rPr>
                <w:noProof/>
                <w:webHidden/>
              </w:rPr>
              <w:fldChar w:fldCharType="begin"/>
            </w:r>
            <w:r w:rsidR="008F662D">
              <w:rPr>
                <w:noProof/>
                <w:webHidden/>
              </w:rPr>
              <w:instrText xml:space="preserve"> PAGEREF _Toc388516406 \h </w:instrText>
            </w:r>
            <w:r w:rsidR="008F662D">
              <w:rPr>
                <w:noProof/>
                <w:webHidden/>
              </w:rPr>
            </w:r>
            <w:r w:rsidR="008F662D">
              <w:rPr>
                <w:noProof/>
                <w:webHidden/>
              </w:rPr>
              <w:fldChar w:fldCharType="separate"/>
            </w:r>
            <w:r w:rsidR="008F662D">
              <w:rPr>
                <w:noProof/>
                <w:webHidden/>
              </w:rPr>
              <w:t>9</w:t>
            </w:r>
            <w:r w:rsidR="008F662D">
              <w:rPr>
                <w:noProof/>
                <w:webHidden/>
              </w:rPr>
              <w:fldChar w:fldCharType="end"/>
            </w:r>
          </w:hyperlink>
        </w:p>
        <w:p w14:paraId="4FA8243F" w14:textId="77777777" w:rsidR="008F662D" w:rsidRDefault="00E646BD">
          <w:pPr>
            <w:pStyle w:val="TOC2"/>
            <w:tabs>
              <w:tab w:val="left" w:pos="880"/>
              <w:tab w:val="right" w:leader="dot" w:pos="9350"/>
            </w:tabs>
            <w:rPr>
              <w:rFonts w:eastAsiaTheme="minorEastAsia"/>
              <w:noProof/>
              <w:kern w:val="0"/>
              <w:sz w:val="22"/>
              <w:szCs w:val="22"/>
            </w:rPr>
          </w:pPr>
          <w:hyperlink w:anchor="_Toc388516407" w:history="1">
            <w:r w:rsidR="008F662D" w:rsidRPr="0072735E">
              <w:rPr>
                <w:rStyle w:val="Hyperlink"/>
                <w:noProof/>
              </w:rPr>
              <w:t>5.7</w:t>
            </w:r>
            <w:r w:rsidR="008F662D">
              <w:rPr>
                <w:rFonts w:eastAsiaTheme="minorEastAsia"/>
                <w:noProof/>
                <w:kern w:val="0"/>
                <w:sz w:val="22"/>
                <w:szCs w:val="22"/>
              </w:rPr>
              <w:tab/>
            </w:r>
            <w:r w:rsidR="008F662D" w:rsidRPr="0072735E">
              <w:rPr>
                <w:rStyle w:val="Hyperlink"/>
                <w:noProof/>
              </w:rPr>
              <w:t>Collaboration Portal (SharePoint)</w:t>
            </w:r>
            <w:r w:rsidR="008F662D">
              <w:rPr>
                <w:noProof/>
                <w:webHidden/>
              </w:rPr>
              <w:tab/>
            </w:r>
            <w:r w:rsidR="008F662D">
              <w:rPr>
                <w:noProof/>
                <w:webHidden/>
              </w:rPr>
              <w:fldChar w:fldCharType="begin"/>
            </w:r>
            <w:r w:rsidR="008F662D">
              <w:rPr>
                <w:noProof/>
                <w:webHidden/>
              </w:rPr>
              <w:instrText xml:space="preserve"> PAGEREF _Toc388516407 \h </w:instrText>
            </w:r>
            <w:r w:rsidR="008F662D">
              <w:rPr>
                <w:noProof/>
                <w:webHidden/>
              </w:rPr>
            </w:r>
            <w:r w:rsidR="008F662D">
              <w:rPr>
                <w:noProof/>
                <w:webHidden/>
              </w:rPr>
              <w:fldChar w:fldCharType="separate"/>
            </w:r>
            <w:r w:rsidR="008F662D">
              <w:rPr>
                <w:noProof/>
                <w:webHidden/>
              </w:rPr>
              <w:t>12</w:t>
            </w:r>
            <w:r w:rsidR="008F662D">
              <w:rPr>
                <w:noProof/>
                <w:webHidden/>
              </w:rPr>
              <w:fldChar w:fldCharType="end"/>
            </w:r>
          </w:hyperlink>
        </w:p>
        <w:p w14:paraId="00835A76" w14:textId="77777777" w:rsidR="008F662D" w:rsidRDefault="00E646BD">
          <w:pPr>
            <w:pStyle w:val="TOC2"/>
            <w:tabs>
              <w:tab w:val="left" w:pos="880"/>
              <w:tab w:val="right" w:leader="dot" w:pos="9350"/>
            </w:tabs>
            <w:rPr>
              <w:rFonts w:eastAsiaTheme="minorEastAsia"/>
              <w:noProof/>
              <w:kern w:val="0"/>
              <w:sz w:val="22"/>
              <w:szCs w:val="22"/>
            </w:rPr>
          </w:pPr>
          <w:hyperlink w:anchor="_Toc388516408" w:history="1">
            <w:r w:rsidR="008F662D" w:rsidRPr="0072735E">
              <w:rPr>
                <w:rStyle w:val="Hyperlink"/>
                <w:noProof/>
              </w:rPr>
              <w:t>5.8</w:t>
            </w:r>
            <w:r w:rsidR="008F662D">
              <w:rPr>
                <w:rFonts w:eastAsiaTheme="minorEastAsia"/>
                <w:noProof/>
                <w:kern w:val="0"/>
                <w:sz w:val="22"/>
                <w:szCs w:val="22"/>
              </w:rPr>
              <w:tab/>
            </w:r>
            <w:r w:rsidR="008F662D" w:rsidRPr="0072735E">
              <w:rPr>
                <w:rStyle w:val="Hyperlink"/>
                <w:noProof/>
              </w:rPr>
              <w:t>Support Portal</w:t>
            </w:r>
            <w:r w:rsidR="008F662D">
              <w:rPr>
                <w:noProof/>
                <w:webHidden/>
              </w:rPr>
              <w:tab/>
            </w:r>
            <w:r w:rsidR="008F662D">
              <w:rPr>
                <w:noProof/>
                <w:webHidden/>
              </w:rPr>
              <w:fldChar w:fldCharType="begin"/>
            </w:r>
            <w:r w:rsidR="008F662D">
              <w:rPr>
                <w:noProof/>
                <w:webHidden/>
              </w:rPr>
              <w:instrText xml:space="preserve"> PAGEREF _Toc388516408 \h </w:instrText>
            </w:r>
            <w:r w:rsidR="008F662D">
              <w:rPr>
                <w:noProof/>
                <w:webHidden/>
              </w:rPr>
            </w:r>
            <w:r w:rsidR="008F662D">
              <w:rPr>
                <w:noProof/>
                <w:webHidden/>
              </w:rPr>
              <w:fldChar w:fldCharType="separate"/>
            </w:r>
            <w:r w:rsidR="008F662D">
              <w:rPr>
                <w:noProof/>
                <w:webHidden/>
              </w:rPr>
              <w:t>12</w:t>
            </w:r>
            <w:r w:rsidR="008F662D">
              <w:rPr>
                <w:noProof/>
                <w:webHidden/>
              </w:rPr>
              <w:fldChar w:fldCharType="end"/>
            </w:r>
          </w:hyperlink>
        </w:p>
        <w:p w14:paraId="4A31FE9D" w14:textId="77777777" w:rsidR="008F662D" w:rsidRDefault="00E646BD">
          <w:pPr>
            <w:pStyle w:val="TOC1"/>
            <w:tabs>
              <w:tab w:val="left" w:pos="440"/>
              <w:tab w:val="right" w:leader="dot" w:pos="9350"/>
            </w:tabs>
            <w:rPr>
              <w:rFonts w:eastAsiaTheme="minorEastAsia"/>
              <w:noProof/>
              <w:kern w:val="0"/>
              <w:sz w:val="22"/>
              <w:szCs w:val="22"/>
            </w:rPr>
          </w:pPr>
          <w:hyperlink w:anchor="_Toc388516409" w:history="1">
            <w:r w:rsidR="008F662D" w:rsidRPr="0072735E">
              <w:rPr>
                <w:rStyle w:val="Hyperlink"/>
                <w:noProof/>
              </w:rPr>
              <w:t>6</w:t>
            </w:r>
            <w:r w:rsidR="008F662D">
              <w:rPr>
                <w:rFonts w:eastAsiaTheme="minorEastAsia"/>
                <w:noProof/>
                <w:kern w:val="0"/>
                <w:sz w:val="22"/>
                <w:szCs w:val="22"/>
              </w:rPr>
              <w:tab/>
            </w:r>
            <w:r w:rsidR="008F662D" w:rsidRPr="0072735E">
              <w:rPr>
                <w:rStyle w:val="Hyperlink"/>
                <w:noProof/>
              </w:rPr>
              <w:t>Non-Functional Requirements</w:t>
            </w:r>
            <w:r w:rsidR="008F662D">
              <w:rPr>
                <w:noProof/>
                <w:webHidden/>
              </w:rPr>
              <w:tab/>
            </w:r>
            <w:r w:rsidR="008F662D">
              <w:rPr>
                <w:noProof/>
                <w:webHidden/>
              </w:rPr>
              <w:fldChar w:fldCharType="begin"/>
            </w:r>
            <w:r w:rsidR="008F662D">
              <w:rPr>
                <w:noProof/>
                <w:webHidden/>
              </w:rPr>
              <w:instrText xml:space="preserve"> PAGEREF _Toc388516409 \h </w:instrText>
            </w:r>
            <w:r w:rsidR="008F662D">
              <w:rPr>
                <w:noProof/>
                <w:webHidden/>
              </w:rPr>
            </w:r>
            <w:r w:rsidR="008F662D">
              <w:rPr>
                <w:noProof/>
                <w:webHidden/>
              </w:rPr>
              <w:fldChar w:fldCharType="separate"/>
            </w:r>
            <w:r w:rsidR="008F662D">
              <w:rPr>
                <w:noProof/>
                <w:webHidden/>
              </w:rPr>
              <w:t>14</w:t>
            </w:r>
            <w:r w:rsidR="008F662D">
              <w:rPr>
                <w:noProof/>
                <w:webHidden/>
              </w:rPr>
              <w:fldChar w:fldCharType="end"/>
            </w:r>
          </w:hyperlink>
        </w:p>
        <w:p w14:paraId="7B01AB25" w14:textId="77777777" w:rsidR="008F662D" w:rsidRDefault="00E646BD">
          <w:pPr>
            <w:pStyle w:val="TOC2"/>
            <w:tabs>
              <w:tab w:val="left" w:pos="880"/>
              <w:tab w:val="right" w:leader="dot" w:pos="9350"/>
            </w:tabs>
            <w:rPr>
              <w:rFonts w:eastAsiaTheme="minorEastAsia"/>
              <w:noProof/>
              <w:kern w:val="0"/>
              <w:sz w:val="22"/>
              <w:szCs w:val="22"/>
            </w:rPr>
          </w:pPr>
          <w:hyperlink w:anchor="_Toc388516410" w:history="1">
            <w:r w:rsidR="008F662D" w:rsidRPr="0072735E">
              <w:rPr>
                <w:rStyle w:val="Hyperlink"/>
                <w:noProof/>
              </w:rPr>
              <w:t>6.1</w:t>
            </w:r>
            <w:r w:rsidR="008F662D">
              <w:rPr>
                <w:rFonts w:eastAsiaTheme="minorEastAsia"/>
                <w:noProof/>
                <w:kern w:val="0"/>
                <w:sz w:val="22"/>
                <w:szCs w:val="22"/>
              </w:rPr>
              <w:tab/>
            </w:r>
            <w:r w:rsidR="008F662D" w:rsidRPr="0072735E">
              <w:rPr>
                <w:rStyle w:val="Hyperlink"/>
                <w:noProof/>
              </w:rPr>
              <w:t>Performance</w:t>
            </w:r>
            <w:r w:rsidR="008F662D">
              <w:rPr>
                <w:noProof/>
                <w:webHidden/>
              </w:rPr>
              <w:tab/>
            </w:r>
            <w:r w:rsidR="008F662D">
              <w:rPr>
                <w:noProof/>
                <w:webHidden/>
              </w:rPr>
              <w:fldChar w:fldCharType="begin"/>
            </w:r>
            <w:r w:rsidR="008F662D">
              <w:rPr>
                <w:noProof/>
                <w:webHidden/>
              </w:rPr>
              <w:instrText xml:space="preserve"> PAGEREF _Toc388516410 \h </w:instrText>
            </w:r>
            <w:r w:rsidR="008F662D">
              <w:rPr>
                <w:noProof/>
                <w:webHidden/>
              </w:rPr>
            </w:r>
            <w:r w:rsidR="008F662D">
              <w:rPr>
                <w:noProof/>
                <w:webHidden/>
              </w:rPr>
              <w:fldChar w:fldCharType="separate"/>
            </w:r>
            <w:r w:rsidR="008F662D">
              <w:rPr>
                <w:noProof/>
                <w:webHidden/>
              </w:rPr>
              <w:t>14</w:t>
            </w:r>
            <w:r w:rsidR="008F662D">
              <w:rPr>
                <w:noProof/>
                <w:webHidden/>
              </w:rPr>
              <w:fldChar w:fldCharType="end"/>
            </w:r>
          </w:hyperlink>
        </w:p>
        <w:p w14:paraId="0A0F9525" w14:textId="77777777" w:rsidR="008F662D" w:rsidRDefault="00E646BD">
          <w:pPr>
            <w:pStyle w:val="TOC2"/>
            <w:tabs>
              <w:tab w:val="left" w:pos="880"/>
              <w:tab w:val="right" w:leader="dot" w:pos="9350"/>
            </w:tabs>
            <w:rPr>
              <w:rFonts w:eastAsiaTheme="minorEastAsia"/>
              <w:noProof/>
              <w:kern w:val="0"/>
              <w:sz w:val="22"/>
              <w:szCs w:val="22"/>
            </w:rPr>
          </w:pPr>
          <w:hyperlink w:anchor="_Toc388516411" w:history="1">
            <w:r w:rsidR="008F662D" w:rsidRPr="0072735E">
              <w:rPr>
                <w:rStyle w:val="Hyperlink"/>
                <w:noProof/>
              </w:rPr>
              <w:t>6.2</w:t>
            </w:r>
            <w:r w:rsidR="008F662D">
              <w:rPr>
                <w:rFonts w:eastAsiaTheme="minorEastAsia"/>
                <w:noProof/>
                <w:kern w:val="0"/>
                <w:sz w:val="22"/>
                <w:szCs w:val="22"/>
              </w:rPr>
              <w:tab/>
            </w:r>
            <w:r w:rsidR="008F662D" w:rsidRPr="0072735E">
              <w:rPr>
                <w:rStyle w:val="Hyperlink"/>
                <w:noProof/>
              </w:rPr>
              <w:t>Monetization</w:t>
            </w:r>
            <w:r w:rsidR="008F662D">
              <w:rPr>
                <w:noProof/>
                <w:webHidden/>
              </w:rPr>
              <w:tab/>
            </w:r>
            <w:r w:rsidR="008F662D">
              <w:rPr>
                <w:noProof/>
                <w:webHidden/>
              </w:rPr>
              <w:fldChar w:fldCharType="begin"/>
            </w:r>
            <w:r w:rsidR="008F662D">
              <w:rPr>
                <w:noProof/>
                <w:webHidden/>
              </w:rPr>
              <w:instrText xml:space="preserve"> PAGEREF _Toc388516411 \h </w:instrText>
            </w:r>
            <w:r w:rsidR="008F662D">
              <w:rPr>
                <w:noProof/>
                <w:webHidden/>
              </w:rPr>
            </w:r>
            <w:r w:rsidR="008F662D">
              <w:rPr>
                <w:noProof/>
                <w:webHidden/>
              </w:rPr>
              <w:fldChar w:fldCharType="separate"/>
            </w:r>
            <w:r w:rsidR="008F662D">
              <w:rPr>
                <w:noProof/>
                <w:webHidden/>
              </w:rPr>
              <w:t>14</w:t>
            </w:r>
            <w:r w:rsidR="008F662D">
              <w:rPr>
                <w:noProof/>
                <w:webHidden/>
              </w:rPr>
              <w:fldChar w:fldCharType="end"/>
            </w:r>
          </w:hyperlink>
        </w:p>
        <w:p w14:paraId="12D952BC" w14:textId="77777777" w:rsidR="008F662D" w:rsidRDefault="00E646BD">
          <w:pPr>
            <w:pStyle w:val="TOC2"/>
            <w:tabs>
              <w:tab w:val="left" w:pos="880"/>
              <w:tab w:val="right" w:leader="dot" w:pos="9350"/>
            </w:tabs>
            <w:rPr>
              <w:rFonts w:eastAsiaTheme="minorEastAsia"/>
              <w:noProof/>
              <w:kern w:val="0"/>
              <w:sz w:val="22"/>
              <w:szCs w:val="22"/>
            </w:rPr>
          </w:pPr>
          <w:hyperlink w:anchor="_Toc388516412" w:history="1">
            <w:r w:rsidR="008F662D" w:rsidRPr="0072735E">
              <w:rPr>
                <w:rStyle w:val="Hyperlink"/>
                <w:noProof/>
              </w:rPr>
              <w:t>6.3</w:t>
            </w:r>
            <w:r w:rsidR="008F662D">
              <w:rPr>
                <w:rFonts w:eastAsiaTheme="minorEastAsia"/>
                <w:noProof/>
                <w:kern w:val="0"/>
                <w:sz w:val="22"/>
                <w:szCs w:val="22"/>
              </w:rPr>
              <w:tab/>
            </w:r>
            <w:r w:rsidR="008F662D" w:rsidRPr="0072735E">
              <w:rPr>
                <w:rStyle w:val="Hyperlink"/>
                <w:noProof/>
              </w:rPr>
              <w:t>System Upgrades</w:t>
            </w:r>
            <w:r w:rsidR="008F662D">
              <w:rPr>
                <w:noProof/>
                <w:webHidden/>
              </w:rPr>
              <w:tab/>
            </w:r>
            <w:r w:rsidR="008F662D">
              <w:rPr>
                <w:noProof/>
                <w:webHidden/>
              </w:rPr>
              <w:fldChar w:fldCharType="begin"/>
            </w:r>
            <w:r w:rsidR="008F662D">
              <w:rPr>
                <w:noProof/>
                <w:webHidden/>
              </w:rPr>
              <w:instrText xml:space="preserve"> PAGEREF _Toc388516412 \h </w:instrText>
            </w:r>
            <w:r w:rsidR="008F662D">
              <w:rPr>
                <w:noProof/>
                <w:webHidden/>
              </w:rPr>
            </w:r>
            <w:r w:rsidR="008F662D">
              <w:rPr>
                <w:noProof/>
                <w:webHidden/>
              </w:rPr>
              <w:fldChar w:fldCharType="separate"/>
            </w:r>
            <w:r w:rsidR="008F662D">
              <w:rPr>
                <w:noProof/>
                <w:webHidden/>
              </w:rPr>
              <w:t>14</w:t>
            </w:r>
            <w:r w:rsidR="008F662D">
              <w:rPr>
                <w:noProof/>
                <w:webHidden/>
              </w:rPr>
              <w:fldChar w:fldCharType="end"/>
            </w:r>
          </w:hyperlink>
        </w:p>
        <w:p w14:paraId="3647A2CE" w14:textId="77777777" w:rsidR="008F662D" w:rsidRDefault="00E646BD">
          <w:pPr>
            <w:pStyle w:val="TOC2"/>
            <w:tabs>
              <w:tab w:val="left" w:pos="880"/>
              <w:tab w:val="right" w:leader="dot" w:pos="9350"/>
            </w:tabs>
            <w:rPr>
              <w:rFonts w:eastAsiaTheme="minorEastAsia"/>
              <w:noProof/>
              <w:kern w:val="0"/>
              <w:sz w:val="22"/>
              <w:szCs w:val="22"/>
            </w:rPr>
          </w:pPr>
          <w:hyperlink w:anchor="_Toc388516413" w:history="1">
            <w:r w:rsidR="008F662D" w:rsidRPr="0072735E">
              <w:rPr>
                <w:rStyle w:val="Hyperlink"/>
                <w:noProof/>
              </w:rPr>
              <w:t>6.4</w:t>
            </w:r>
            <w:r w:rsidR="008F662D">
              <w:rPr>
                <w:rFonts w:eastAsiaTheme="minorEastAsia"/>
                <w:noProof/>
                <w:kern w:val="0"/>
                <w:sz w:val="22"/>
                <w:szCs w:val="22"/>
              </w:rPr>
              <w:tab/>
            </w:r>
            <w:r w:rsidR="008F662D" w:rsidRPr="0072735E">
              <w:rPr>
                <w:rStyle w:val="Hyperlink"/>
                <w:noProof/>
              </w:rPr>
              <w:t>Backup and Data Retention</w:t>
            </w:r>
            <w:r w:rsidR="008F662D">
              <w:rPr>
                <w:noProof/>
                <w:webHidden/>
              </w:rPr>
              <w:tab/>
            </w:r>
            <w:r w:rsidR="008F662D">
              <w:rPr>
                <w:noProof/>
                <w:webHidden/>
              </w:rPr>
              <w:fldChar w:fldCharType="begin"/>
            </w:r>
            <w:r w:rsidR="008F662D">
              <w:rPr>
                <w:noProof/>
                <w:webHidden/>
              </w:rPr>
              <w:instrText xml:space="preserve"> PAGEREF _Toc388516413 \h </w:instrText>
            </w:r>
            <w:r w:rsidR="008F662D">
              <w:rPr>
                <w:noProof/>
                <w:webHidden/>
              </w:rPr>
            </w:r>
            <w:r w:rsidR="008F662D">
              <w:rPr>
                <w:noProof/>
                <w:webHidden/>
              </w:rPr>
              <w:fldChar w:fldCharType="separate"/>
            </w:r>
            <w:r w:rsidR="008F662D">
              <w:rPr>
                <w:noProof/>
                <w:webHidden/>
              </w:rPr>
              <w:t>15</w:t>
            </w:r>
            <w:r w:rsidR="008F662D">
              <w:rPr>
                <w:noProof/>
                <w:webHidden/>
              </w:rPr>
              <w:fldChar w:fldCharType="end"/>
            </w:r>
          </w:hyperlink>
        </w:p>
        <w:p w14:paraId="753D8EA0" w14:textId="77777777" w:rsidR="008F662D" w:rsidRDefault="00E646BD">
          <w:pPr>
            <w:pStyle w:val="TOC2"/>
            <w:tabs>
              <w:tab w:val="left" w:pos="880"/>
              <w:tab w:val="right" w:leader="dot" w:pos="9350"/>
            </w:tabs>
            <w:rPr>
              <w:rFonts w:eastAsiaTheme="minorEastAsia"/>
              <w:noProof/>
              <w:kern w:val="0"/>
              <w:sz w:val="22"/>
              <w:szCs w:val="22"/>
            </w:rPr>
          </w:pPr>
          <w:hyperlink w:anchor="_Toc388516414" w:history="1">
            <w:r w:rsidR="008F662D" w:rsidRPr="0072735E">
              <w:rPr>
                <w:rStyle w:val="Hyperlink"/>
                <w:noProof/>
              </w:rPr>
              <w:t>6.5</w:t>
            </w:r>
            <w:r w:rsidR="008F662D">
              <w:rPr>
                <w:rFonts w:eastAsiaTheme="minorEastAsia"/>
                <w:noProof/>
                <w:kern w:val="0"/>
                <w:sz w:val="22"/>
                <w:szCs w:val="22"/>
              </w:rPr>
              <w:tab/>
            </w:r>
            <w:r w:rsidR="008F662D" w:rsidRPr="0072735E">
              <w:rPr>
                <w:rStyle w:val="Hyperlink"/>
                <w:noProof/>
              </w:rPr>
              <w:t>ETFS System Support</w:t>
            </w:r>
            <w:r w:rsidR="008F662D">
              <w:rPr>
                <w:noProof/>
                <w:webHidden/>
              </w:rPr>
              <w:tab/>
            </w:r>
            <w:r w:rsidR="008F662D">
              <w:rPr>
                <w:noProof/>
                <w:webHidden/>
              </w:rPr>
              <w:fldChar w:fldCharType="begin"/>
            </w:r>
            <w:r w:rsidR="008F662D">
              <w:rPr>
                <w:noProof/>
                <w:webHidden/>
              </w:rPr>
              <w:instrText xml:space="preserve"> PAGEREF _Toc388516414 \h </w:instrText>
            </w:r>
            <w:r w:rsidR="008F662D">
              <w:rPr>
                <w:noProof/>
                <w:webHidden/>
              </w:rPr>
            </w:r>
            <w:r w:rsidR="008F662D">
              <w:rPr>
                <w:noProof/>
                <w:webHidden/>
              </w:rPr>
              <w:fldChar w:fldCharType="separate"/>
            </w:r>
            <w:r w:rsidR="008F662D">
              <w:rPr>
                <w:noProof/>
                <w:webHidden/>
              </w:rPr>
              <w:t>15</w:t>
            </w:r>
            <w:r w:rsidR="008F662D">
              <w:rPr>
                <w:noProof/>
                <w:webHidden/>
              </w:rPr>
              <w:fldChar w:fldCharType="end"/>
            </w:r>
          </w:hyperlink>
        </w:p>
        <w:p w14:paraId="55958F81" w14:textId="77777777" w:rsidR="008F662D" w:rsidRDefault="00E646BD">
          <w:pPr>
            <w:pStyle w:val="TOC2"/>
            <w:tabs>
              <w:tab w:val="left" w:pos="880"/>
              <w:tab w:val="right" w:leader="dot" w:pos="9350"/>
            </w:tabs>
            <w:rPr>
              <w:rFonts w:eastAsiaTheme="minorEastAsia"/>
              <w:noProof/>
              <w:kern w:val="0"/>
              <w:sz w:val="22"/>
              <w:szCs w:val="22"/>
            </w:rPr>
          </w:pPr>
          <w:hyperlink w:anchor="_Toc388516415" w:history="1">
            <w:r w:rsidR="008F662D" w:rsidRPr="0072735E">
              <w:rPr>
                <w:rStyle w:val="Hyperlink"/>
                <w:noProof/>
              </w:rPr>
              <w:t>6.6</w:t>
            </w:r>
            <w:r w:rsidR="008F662D">
              <w:rPr>
                <w:rFonts w:eastAsiaTheme="minorEastAsia"/>
                <w:noProof/>
                <w:kern w:val="0"/>
                <w:sz w:val="22"/>
                <w:szCs w:val="22"/>
              </w:rPr>
              <w:tab/>
            </w:r>
            <w:r w:rsidR="008F662D" w:rsidRPr="0072735E">
              <w:rPr>
                <w:rStyle w:val="Hyperlink"/>
                <w:noProof/>
              </w:rPr>
              <w:t>Team On-boarding</w:t>
            </w:r>
            <w:r w:rsidR="008F662D">
              <w:rPr>
                <w:noProof/>
                <w:webHidden/>
              </w:rPr>
              <w:tab/>
            </w:r>
            <w:r w:rsidR="008F662D">
              <w:rPr>
                <w:noProof/>
                <w:webHidden/>
              </w:rPr>
              <w:fldChar w:fldCharType="begin"/>
            </w:r>
            <w:r w:rsidR="008F662D">
              <w:rPr>
                <w:noProof/>
                <w:webHidden/>
              </w:rPr>
              <w:instrText xml:space="preserve"> PAGEREF _Toc388516415 \h </w:instrText>
            </w:r>
            <w:r w:rsidR="008F662D">
              <w:rPr>
                <w:noProof/>
                <w:webHidden/>
              </w:rPr>
            </w:r>
            <w:r w:rsidR="008F662D">
              <w:rPr>
                <w:noProof/>
                <w:webHidden/>
              </w:rPr>
              <w:fldChar w:fldCharType="separate"/>
            </w:r>
            <w:r w:rsidR="008F662D">
              <w:rPr>
                <w:noProof/>
                <w:webHidden/>
              </w:rPr>
              <w:t>15</w:t>
            </w:r>
            <w:r w:rsidR="008F662D">
              <w:rPr>
                <w:noProof/>
                <w:webHidden/>
              </w:rPr>
              <w:fldChar w:fldCharType="end"/>
            </w:r>
          </w:hyperlink>
        </w:p>
        <w:p w14:paraId="65AF199C" w14:textId="77777777" w:rsidR="008F662D" w:rsidRDefault="00E646BD">
          <w:pPr>
            <w:pStyle w:val="TOC2"/>
            <w:tabs>
              <w:tab w:val="left" w:pos="880"/>
              <w:tab w:val="right" w:leader="dot" w:pos="9350"/>
            </w:tabs>
            <w:rPr>
              <w:rFonts w:eastAsiaTheme="minorEastAsia"/>
              <w:noProof/>
              <w:kern w:val="0"/>
              <w:sz w:val="22"/>
              <w:szCs w:val="22"/>
            </w:rPr>
          </w:pPr>
          <w:hyperlink w:anchor="_Toc388516416" w:history="1">
            <w:r w:rsidR="008F662D" w:rsidRPr="0072735E">
              <w:rPr>
                <w:rStyle w:val="Hyperlink"/>
                <w:noProof/>
              </w:rPr>
              <w:t>6.7</w:t>
            </w:r>
            <w:r w:rsidR="008F662D">
              <w:rPr>
                <w:rFonts w:eastAsiaTheme="minorEastAsia"/>
                <w:noProof/>
                <w:kern w:val="0"/>
                <w:sz w:val="22"/>
                <w:szCs w:val="22"/>
              </w:rPr>
              <w:tab/>
            </w:r>
            <w:r w:rsidR="008F662D" w:rsidRPr="0072735E">
              <w:rPr>
                <w:rStyle w:val="Hyperlink"/>
                <w:noProof/>
              </w:rPr>
              <w:t>Disaster Recovery</w:t>
            </w:r>
            <w:r w:rsidR="008F662D">
              <w:rPr>
                <w:noProof/>
                <w:webHidden/>
              </w:rPr>
              <w:tab/>
            </w:r>
            <w:r w:rsidR="008F662D">
              <w:rPr>
                <w:noProof/>
                <w:webHidden/>
              </w:rPr>
              <w:fldChar w:fldCharType="begin"/>
            </w:r>
            <w:r w:rsidR="008F662D">
              <w:rPr>
                <w:noProof/>
                <w:webHidden/>
              </w:rPr>
              <w:instrText xml:space="preserve"> PAGEREF _Toc388516416 \h </w:instrText>
            </w:r>
            <w:r w:rsidR="008F662D">
              <w:rPr>
                <w:noProof/>
                <w:webHidden/>
              </w:rPr>
            </w:r>
            <w:r w:rsidR="008F662D">
              <w:rPr>
                <w:noProof/>
                <w:webHidden/>
              </w:rPr>
              <w:fldChar w:fldCharType="separate"/>
            </w:r>
            <w:r w:rsidR="008F662D">
              <w:rPr>
                <w:noProof/>
                <w:webHidden/>
              </w:rPr>
              <w:t>17</w:t>
            </w:r>
            <w:r w:rsidR="008F662D">
              <w:rPr>
                <w:noProof/>
                <w:webHidden/>
              </w:rPr>
              <w:fldChar w:fldCharType="end"/>
            </w:r>
          </w:hyperlink>
        </w:p>
        <w:p w14:paraId="09765609" w14:textId="77777777" w:rsidR="008F662D" w:rsidRDefault="00E646BD">
          <w:pPr>
            <w:pStyle w:val="TOC1"/>
            <w:tabs>
              <w:tab w:val="left" w:pos="440"/>
              <w:tab w:val="right" w:leader="dot" w:pos="9350"/>
            </w:tabs>
            <w:rPr>
              <w:rFonts w:eastAsiaTheme="minorEastAsia"/>
              <w:noProof/>
              <w:kern w:val="0"/>
              <w:sz w:val="22"/>
              <w:szCs w:val="22"/>
            </w:rPr>
          </w:pPr>
          <w:hyperlink w:anchor="_Toc388516417" w:history="1">
            <w:r w:rsidR="008F662D" w:rsidRPr="0072735E">
              <w:rPr>
                <w:rStyle w:val="Hyperlink"/>
                <w:noProof/>
              </w:rPr>
              <w:t>7</w:t>
            </w:r>
            <w:r w:rsidR="008F662D">
              <w:rPr>
                <w:rFonts w:eastAsiaTheme="minorEastAsia"/>
                <w:noProof/>
                <w:kern w:val="0"/>
                <w:sz w:val="22"/>
                <w:szCs w:val="22"/>
              </w:rPr>
              <w:tab/>
            </w:r>
            <w:r w:rsidR="008F662D" w:rsidRPr="0072735E">
              <w:rPr>
                <w:rStyle w:val="Hyperlink"/>
                <w:noProof/>
              </w:rPr>
              <w:t>Governance</w:t>
            </w:r>
            <w:r w:rsidR="008F662D">
              <w:rPr>
                <w:noProof/>
                <w:webHidden/>
              </w:rPr>
              <w:tab/>
            </w:r>
            <w:r w:rsidR="008F662D">
              <w:rPr>
                <w:noProof/>
                <w:webHidden/>
              </w:rPr>
              <w:fldChar w:fldCharType="begin"/>
            </w:r>
            <w:r w:rsidR="008F662D">
              <w:rPr>
                <w:noProof/>
                <w:webHidden/>
              </w:rPr>
              <w:instrText xml:space="preserve"> PAGEREF _Toc388516417 \h </w:instrText>
            </w:r>
            <w:r w:rsidR="008F662D">
              <w:rPr>
                <w:noProof/>
                <w:webHidden/>
              </w:rPr>
            </w:r>
            <w:r w:rsidR="008F662D">
              <w:rPr>
                <w:noProof/>
                <w:webHidden/>
              </w:rPr>
              <w:fldChar w:fldCharType="separate"/>
            </w:r>
            <w:r w:rsidR="008F662D">
              <w:rPr>
                <w:noProof/>
                <w:webHidden/>
              </w:rPr>
              <w:t>18</w:t>
            </w:r>
            <w:r w:rsidR="008F662D">
              <w:rPr>
                <w:noProof/>
                <w:webHidden/>
              </w:rPr>
              <w:fldChar w:fldCharType="end"/>
            </w:r>
          </w:hyperlink>
        </w:p>
        <w:p w14:paraId="1BCF3B03" w14:textId="77777777" w:rsidR="008F662D" w:rsidRDefault="00E646BD">
          <w:pPr>
            <w:pStyle w:val="TOC2"/>
            <w:tabs>
              <w:tab w:val="left" w:pos="880"/>
              <w:tab w:val="right" w:leader="dot" w:pos="9350"/>
            </w:tabs>
            <w:rPr>
              <w:rFonts w:eastAsiaTheme="minorEastAsia"/>
              <w:noProof/>
              <w:kern w:val="0"/>
              <w:sz w:val="22"/>
              <w:szCs w:val="22"/>
            </w:rPr>
          </w:pPr>
          <w:hyperlink w:anchor="_Toc388516418" w:history="1">
            <w:r w:rsidR="008F662D" w:rsidRPr="0072735E">
              <w:rPr>
                <w:rStyle w:val="Hyperlink"/>
                <w:noProof/>
              </w:rPr>
              <w:t>7.1</w:t>
            </w:r>
            <w:r w:rsidR="008F662D">
              <w:rPr>
                <w:rFonts w:eastAsiaTheme="minorEastAsia"/>
                <w:noProof/>
                <w:kern w:val="0"/>
                <w:sz w:val="22"/>
                <w:szCs w:val="22"/>
              </w:rPr>
              <w:tab/>
            </w:r>
            <w:r w:rsidR="008F662D" w:rsidRPr="0072735E">
              <w:rPr>
                <w:rStyle w:val="Hyperlink"/>
                <w:noProof/>
              </w:rPr>
              <w:t>Shared Service Security Planning</w:t>
            </w:r>
            <w:r w:rsidR="008F662D">
              <w:rPr>
                <w:noProof/>
                <w:webHidden/>
              </w:rPr>
              <w:tab/>
            </w:r>
            <w:r w:rsidR="008F662D">
              <w:rPr>
                <w:noProof/>
                <w:webHidden/>
              </w:rPr>
              <w:fldChar w:fldCharType="begin"/>
            </w:r>
            <w:r w:rsidR="008F662D">
              <w:rPr>
                <w:noProof/>
                <w:webHidden/>
              </w:rPr>
              <w:instrText xml:space="preserve"> PAGEREF _Toc388516418 \h </w:instrText>
            </w:r>
            <w:r w:rsidR="008F662D">
              <w:rPr>
                <w:noProof/>
                <w:webHidden/>
              </w:rPr>
            </w:r>
            <w:r w:rsidR="008F662D">
              <w:rPr>
                <w:noProof/>
                <w:webHidden/>
              </w:rPr>
              <w:fldChar w:fldCharType="separate"/>
            </w:r>
            <w:r w:rsidR="008F662D">
              <w:rPr>
                <w:noProof/>
                <w:webHidden/>
              </w:rPr>
              <w:t>18</w:t>
            </w:r>
            <w:r w:rsidR="008F662D">
              <w:rPr>
                <w:noProof/>
                <w:webHidden/>
              </w:rPr>
              <w:fldChar w:fldCharType="end"/>
            </w:r>
          </w:hyperlink>
        </w:p>
        <w:p w14:paraId="7817AE37" w14:textId="77777777" w:rsidR="008F662D" w:rsidRDefault="00E646BD">
          <w:pPr>
            <w:pStyle w:val="TOC2"/>
            <w:tabs>
              <w:tab w:val="left" w:pos="880"/>
              <w:tab w:val="right" w:leader="dot" w:pos="9350"/>
            </w:tabs>
            <w:rPr>
              <w:rFonts w:eastAsiaTheme="minorEastAsia"/>
              <w:noProof/>
              <w:kern w:val="0"/>
              <w:sz w:val="22"/>
              <w:szCs w:val="22"/>
            </w:rPr>
          </w:pPr>
          <w:hyperlink w:anchor="_Toc388516419" w:history="1">
            <w:r w:rsidR="008F662D" w:rsidRPr="0072735E">
              <w:rPr>
                <w:rStyle w:val="Hyperlink"/>
                <w:noProof/>
              </w:rPr>
              <w:t>7.2</w:t>
            </w:r>
            <w:r w:rsidR="008F662D">
              <w:rPr>
                <w:rFonts w:eastAsiaTheme="minorEastAsia"/>
                <w:noProof/>
                <w:kern w:val="0"/>
                <w:sz w:val="22"/>
                <w:szCs w:val="22"/>
              </w:rPr>
              <w:tab/>
            </w:r>
            <w:r w:rsidR="008F662D" w:rsidRPr="0072735E">
              <w:rPr>
                <w:rStyle w:val="Hyperlink"/>
                <w:noProof/>
              </w:rPr>
              <w:t>Process Governance</w:t>
            </w:r>
            <w:r w:rsidR="008F662D">
              <w:rPr>
                <w:noProof/>
                <w:webHidden/>
              </w:rPr>
              <w:tab/>
            </w:r>
            <w:r w:rsidR="008F662D">
              <w:rPr>
                <w:noProof/>
                <w:webHidden/>
              </w:rPr>
              <w:fldChar w:fldCharType="begin"/>
            </w:r>
            <w:r w:rsidR="008F662D">
              <w:rPr>
                <w:noProof/>
                <w:webHidden/>
              </w:rPr>
              <w:instrText xml:space="preserve"> PAGEREF _Toc388516419 \h </w:instrText>
            </w:r>
            <w:r w:rsidR="008F662D">
              <w:rPr>
                <w:noProof/>
                <w:webHidden/>
              </w:rPr>
            </w:r>
            <w:r w:rsidR="008F662D">
              <w:rPr>
                <w:noProof/>
                <w:webHidden/>
              </w:rPr>
              <w:fldChar w:fldCharType="separate"/>
            </w:r>
            <w:r w:rsidR="008F662D">
              <w:rPr>
                <w:noProof/>
                <w:webHidden/>
              </w:rPr>
              <w:t>18</w:t>
            </w:r>
            <w:r w:rsidR="008F662D">
              <w:rPr>
                <w:noProof/>
                <w:webHidden/>
              </w:rPr>
              <w:fldChar w:fldCharType="end"/>
            </w:r>
          </w:hyperlink>
        </w:p>
        <w:p w14:paraId="3F8362CD" w14:textId="77777777" w:rsidR="008F662D" w:rsidRDefault="00E646BD">
          <w:pPr>
            <w:pStyle w:val="TOC2"/>
            <w:tabs>
              <w:tab w:val="left" w:pos="880"/>
              <w:tab w:val="right" w:leader="dot" w:pos="9350"/>
            </w:tabs>
            <w:rPr>
              <w:rFonts w:eastAsiaTheme="minorEastAsia"/>
              <w:noProof/>
              <w:kern w:val="0"/>
              <w:sz w:val="22"/>
              <w:szCs w:val="22"/>
            </w:rPr>
          </w:pPr>
          <w:hyperlink w:anchor="_Toc388516420" w:history="1">
            <w:r w:rsidR="008F662D" w:rsidRPr="0072735E">
              <w:rPr>
                <w:rStyle w:val="Hyperlink"/>
                <w:noProof/>
              </w:rPr>
              <w:t>7.3</w:t>
            </w:r>
            <w:r w:rsidR="008F662D">
              <w:rPr>
                <w:rFonts w:eastAsiaTheme="minorEastAsia"/>
                <w:noProof/>
                <w:kern w:val="0"/>
                <w:sz w:val="22"/>
                <w:szCs w:val="22"/>
              </w:rPr>
              <w:tab/>
            </w:r>
            <w:r w:rsidR="008F662D" w:rsidRPr="0072735E">
              <w:rPr>
                <w:rStyle w:val="Hyperlink"/>
                <w:noProof/>
              </w:rPr>
              <w:t>Build Service Governance</w:t>
            </w:r>
            <w:r w:rsidR="008F662D">
              <w:rPr>
                <w:noProof/>
                <w:webHidden/>
              </w:rPr>
              <w:tab/>
            </w:r>
            <w:r w:rsidR="008F662D">
              <w:rPr>
                <w:noProof/>
                <w:webHidden/>
              </w:rPr>
              <w:fldChar w:fldCharType="begin"/>
            </w:r>
            <w:r w:rsidR="008F662D">
              <w:rPr>
                <w:noProof/>
                <w:webHidden/>
              </w:rPr>
              <w:instrText xml:space="preserve"> PAGEREF _Toc388516420 \h </w:instrText>
            </w:r>
            <w:r w:rsidR="008F662D">
              <w:rPr>
                <w:noProof/>
                <w:webHidden/>
              </w:rPr>
            </w:r>
            <w:r w:rsidR="008F662D">
              <w:rPr>
                <w:noProof/>
                <w:webHidden/>
              </w:rPr>
              <w:fldChar w:fldCharType="separate"/>
            </w:r>
            <w:r w:rsidR="008F662D">
              <w:rPr>
                <w:noProof/>
                <w:webHidden/>
              </w:rPr>
              <w:t>18</w:t>
            </w:r>
            <w:r w:rsidR="008F662D">
              <w:rPr>
                <w:noProof/>
                <w:webHidden/>
              </w:rPr>
              <w:fldChar w:fldCharType="end"/>
            </w:r>
          </w:hyperlink>
        </w:p>
        <w:p w14:paraId="2E721ED3" w14:textId="77777777" w:rsidR="008F662D" w:rsidRDefault="00E646BD">
          <w:pPr>
            <w:pStyle w:val="TOC2"/>
            <w:tabs>
              <w:tab w:val="left" w:pos="880"/>
              <w:tab w:val="right" w:leader="dot" w:pos="9350"/>
            </w:tabs>
            <w:rPr>
              <w:rFonts w:eastAsiaTheme="minorEastAsia"/>
              <w:noProof/>
              <w:kern w:val="0"/>
              <w:sz w:val="22"/>
              <w:szCs w:val="22"/>
            </w:rPr>
          </w:pPr>
          <w:hyperlink w:anchor="_Toc388516421" w:history="1">
            <w:r w:rsidR="008F662D" w:rsidRPr="0072735E">
              <w:rPr>
                <w:rStyle w:val="Hyperlink"/>
                <w:noProof/>
              </w:rPr>
              <w:t>7.4</w:t>
            </w:r>
            <w:r w:rsidR="008F662D">
              <w:rPr>
                <w:rFonts w:eastAsiaTheme="minorEastAsia"/>
                <w:noProof/>
                <w:kern w:val="0"/>
                <w:sz w:val="22"/>
                <w:szCs w:val="22"/>
              </w:rPr>
              <w:tab/>
            </w:r>
            <w:r w:rsidR="008F662D" w:rsidRPr="0072735E">
              <w:rPr>
                <w:rStyle w:val="Hyperlink"/>
                <w:noProof/>
              </w:rPr>
              <w:t>Integration Governance</w:t>
            </w:r>
            <w:r w:rsidR="008F662D">
              <w:rPr>
                <w:noProof/>
                <w:webHidden/>
              </w:rPr>
              <w:tab/>
            </w:r>
            <w:r w:rsidR="008F662D">
              <w:rPr>
                <w:noProof/>
                <w:webHidden/>
              </w:rPr>
              <w:fldChar w:fldCharType="begin"/>
            </w:r>
            <w:r w:rsidR="008F662D">
              <w:rPr>
                <w:noProof/>
                <w:webHidden/>
              </w:rPr>
              <w:instrText xml:space="preserve"> PAGEREF _Toc388516421 \h </w:instrText>
            </w:r>
            <w:r w:rsidR="008F662D">
              <w:rPr>
                <w:noProof/>
                <w:webHidden/>
              </w:rPr>
            </w:r>
            <w:r w:rsidR="008F662D">
              <w:rPr>
                <w:noProof/>
                <w:webHidden/>
              </w:rPr>
              <w:fldChar w:fldCharType="separate"/>
            </w:r>
            <w:r w:rsidR="008F662D">
              <w:rPr>
                <w:noProof/>
                <w:webHidden/>
              </w:rPr>
              <w:t>18</w:t>
            </w:r>
            <w:r w:rsidR="008F662D">
              <w:rPr>
                <w:noProof/>
                <w:webHidden/>
              </w:rPr>
              <w:fldChar w:fldCharType="end"/>
            </w:r>
          </w:hyperlink>
        </w:p>
        <w:p w14:paraId="6B156203" w14:textId="77777777" w:rsidR="008F662D" w:rsidRDefault="00E646BD">
          <w:pPr>
            <w:pStyle w:val="TOC2"/>
            <w:tabs>
              <w:tab w:val="left" w:pos="880"/>
              <w:tab w:val="right" w:leader="dot" w:pos="9350"/>
            </w:tabs>
            <w:rPr>
              <w:rFonts w:eastAsiaTheme="minorEastAsia"/>
              <w:noProof/>
              <w:kern w:val="0"/>
              <w:sz w:val="22"/>
              <w:szCs w:val="22"/>
            </w:rPr>
          </w:pPr>
          <w:hyperlink w:anchor="_Toc388516422" w:history="1">
            <w:r w:rsidR="008F662D" w:rsidRPr="0072735E">
              <w:rPr>
                <w:rStyle w:val="Hyperlink"/>
                <w:noProof/>
              </w:rPr>
              <w:t>7.5</w:t>
            </w:r>
            <w:r w:rsidR="008F662D">
              <w:rPr>
                <w:rFonts w:eastAsiaTheme="minorEastAsia"/>
                <w:noProof/>
                <w:kern w:val="0"/>
                <w:sz w:val="22"/>
                <w:szCs w:val="22"/>
              </w:rPr>
              <w:tab/>
            </w:r>
            <w:r w:rsidR="008F662D" w:rsidRPr="0072735E">
              <w:rPr>
                <w:rStyle w:val="Hyperlink"/>
                <w:noProof/>
              </w:rPr>
              <w:t>Reporting Governance</w:t>
            </w:r>
            <w:r w:rsidR="008F662D">
              <w:rPr>
                <w:noProof/>
                <w:webHidden/>
              </w:rPr>
              <w:tab/>
            </w:r>
            <w:r w:rsidR="008F662D">
              <w:rPr>
                <w:noProof/>
                <w:webHidden/>
              </w:rPr>
              <w:fldChar w:fldCharType="begin"/>
            </w:r>
            <w:r w:rsidR="008F662D">
              <w:rPr>
                <w:noProof/>
                <w:webHidden/>
              </w:rPr>
              <w:instrText xml:space="preserve"> PAGEREF _Toc388516422 \h </w:instrText>
            </w:r>
            <w:r w:rsidR="008F662D">
              <w:rPr>
                <w:noProof/>
                <w:webHidden/>
              </w:rPr>
            </w:r>
            <w:r w:rsidR="008F662D">
              <w:rPr>
                <w:noProof/>
                <w:webHidden/>
              </w:rPr>
              <w:fldChar w:fldCharType="separate"/>
            </w:r>
            <w:r w:rsidR="008F662D">
              <w:rPr>
                <w:noProof/>
                <w:webHidden/>
              </w:rPr>
              <w:t>18</w:t>
            </w:r>
            <w:r w:rsidR="008F662D">
              <w:rPr>
                <w:noProof/>
                <w:webHidden/>
              </w:rPr>
              <w:fldChar w:fldCharType="end"/>
            </w:r>
          </w:hyperlink>
        </w:p>
        <w:p w14:paraId="2E5DF35E" w14:textId="77777777" w:rsidR="008F662D" w:rsidRDefault="00E646BD">
          <w:pPr>
            <w:pStyle w:val="TOC1"/>
            <w:tabs>
              <w:tab w:val="left" w:pos="440"/>
              <w:tab w:val="right" w:leader="dot" w:pos="9350"/>
            </w:tabs>
            <w:rPr>
              <w:rFonts w:eastAsiaTheme="minorEastAsia"/>
              <w:noProof/>
              <w:kern w:val="0"/>
              <w:sz w:val="22"/>
              <w:szCs w:val="22"/>
            </w:rPr>
          </w:pPr>
          <w:hyperlink w:anchor="_Toc388516423" w:history="1">
            <w:r w:rsidR="008F662D" w:rsidRPr="0072735E">
              <w:rPr>
                <w:rStyle w:val="Hyperlink"/>
                <w:noProof/>
              </w:rPr>
              <w:t>8</w:t>
            </w:r>
            <w:r w:rsidR="008F662D">
              <w:rPr>
                <w:rFonts w:eastAsiaTheme="minorEastAsia"/>
                <w:noProof/>
                <w:kern w:val="0"/>
                <w:sz w:val="22"/>
                <w:szCs w:val="22"/>
              </w:rPr>
              <w:tab/>
            </w:r>
            <w:r w:rsidR="008F662D" w:rsidRPr="0072735E">
              <w:rPr>
                <w:rStyle w:val="Hyperlink"/>
                <w:noProof/>
              </w:rPr>
              <w:t>Abbreviations and Acronyms</w:t>
            </w:r>
            <w:r w:rsidR="008F662D">
              <w:rPr>
                <w:noProof/>
                <w:webHidden/>
              </w:rPr>
              <w:tab/>
            </w:r>
            <w:r w:rsidR="008F662D">
              <w:rPr>
                <w:noProof/>
                <w:webHidden/>
              </w:rPr>
              <w:fldChar w:fldCharType="begin"/>
            </w:r>
            <w:r w:rsidR="008F662D">
              <w:rPr>
                <w:noProof/>
                <w:webHidden/>
              </w:rPr>
              <w:instrText xml:space="preserve"> PAGEREF _Toc388516423 \h </w:instrText>
            </w:r>
            <w:r w:rsidR="008F662D">
              <w:rPr>
                <w:noProof/>
                <w:webHidden/>
              </w:rPr>
            </w:r>
            <w:r w:rsidR="008F662D">
              <w:rPr>
                <w:noProof/>
                <w:webHidden/>
              </w:rPr>
              <w:fldChar w:fldCharType="separate"/>
            </w:r>
            <w:r w:rsidR="008F662D">
              <w:rPr>
                <w:noProof/>
                <w:webHidden/>
              </w:rPr>
              <w:t>19</w:t>
            </w:r>
            <w:r w:rsidR="008F662D">
              <w:rPr>
                <w:noProof/>
                <w:webHidden/>
              </w:rPr>
              <w:fldChar w:fldCharType="end"/>
            </w:r>
          </w:hyperlink>
        </w:p>
        <w:p w14:paraId="654E34BD" w14:textId="77777777" w:rsidR="00EA4286" w:rsidRPr="000A6C37" w:rsidRDefault="00615688" w:rsidP="00282F79">
          <w:r>
            <w:fldChar w:fldCharType="end"/>
          </w:r>
        </w:p>
      </w:sdtContent>
    </w:sdt>
    <w:p w14:paraId="044A1D77" w14:textId="77777777" w:rsidR="00B30A66" w:rsidRDefault="00B30A66" w:rsidP="00282F79">
      <w:pPr>
        <w:rPr>
          <w:rFonts w:asciiTheme="majorHAnsi" w:eastAsiaTheme="majorEastAsia" w:hAnsiTheme="majorHAnsi" w:cstheme="majorBidi"/>
          <w:color w:val="2E74B5" w:themeColor="accent1" w:themeShade="BF"/>
          <w:sz w:val="32"/>
          <w:szCs w:val="32"/>
        </w:rPr>
      </w:pPr>
      <w:r>
        <w:br w:type="page"/>
      </w:r>
    </w:p>
    <w:p w14:paraId="2A5919CD" w14:textId="77777777" w:rsidR="00E6543A" w:rsidRDefault="00AE02A8" w:rsidP="00282F79">
      <w:pPr>
        <w:pStyle w:val="Heading1"/>
      </w:pPr>
      <w:bookmarkStart w:id="1" w:name="_Toc388516393"/>
      <w:r>
        <w:lastRenderedPageBreak/>
        <w:t xml:space="preserve">Document </w:t>
      </w:r>
      <w:r w:rsidR="00121B81">
        <w:t>Description</w:t>
      </w:r>
      <w:bookmarkEnd w:id="1"/>
    </w:p>
    <w:p w14:paraId="373F9076" w14:textId="77777777" w:rsidR="000A6C37" w:rsidRDefault="000A6C37" w:rsidP="00282F79">
      <w:r>
        <w:t>ETFS is a</w:t>
      </w:r>
      <w:r w:rsidR="0098417F">
        <w:t xml:space="preserve"> world-class e</w:t>
      </w:r>
      <w:r>
        <w:t xml:space="preserve">nterprise </w:t>
      </w:r>
      <w:r w:rsidR="0098417F">
        <w:t xml:space="preserve">lifecycle management tool and can be leveraged by </w:t>
      </w:r>
      <w:r>
        <w:t xml:space="preserve">business groups to </w:t>
      </w:r>
      <w:r w:rsidR="0098417F">
        <w:t xml:space="preserve">get projects to market quickly and effectively.  </w:t>
      </w:r>
      <w:r w:rsidR="00663FBE">
        <w:t>This document outlines the requirements for the 3M Enterprise Team Foundation Server (ETFS) Service.</w:t>
      </w:r>
    </w:p>
    <w:p w14:paraId="1C95C12E" w14:textId="77777777" w:rsidR="005519FE" w:rsidRDefault="0006696E" w:rsidP="00282F79">
      <w:r>
        <w:t xml:space="preserve">The ETFS application is currently being implemented with Microsoft Team Foundation Server (TFS).  </w:t>
      </w:r>
      <w:r w:rsidR="005519FE">
        <w:t>The</w:t>
      </w:r>
      <w:r w:rsidR="000A6C37">
        <w:t xml:space="preserve"> r</w:t>
      </w:r>
      <w:r w:rsidR="006E5CE8">
        <w:t xml:space="preserve">equirements </w:t>
      </w:r>
      <w:r w:rsidR="00CE40C8">
        <w:t xml:space="preserve">for ETFS </w:t>
      </w:r>
      <w:r w:rsidR="000A6C37">
        <w:t xml:space="preserve">presented </w:t>
      </w:r>
      <w:r w:rsidR="00CE40C8">
        <w:t xml:space="preserve">in this document </w:t>
      </w:r>
      <w:r w:rsidR="006E5CE8">
        <w:t xml:space="preserve">pertain to the core functionality of Team Foundation Server.  </w:t>
      </w:r>
      <w:r w:rsidR="00482CF2">
        <w:t xml:space="preserve">Given that </w:t>
      </w:r>
      <w:r w:rsidR="000A6360">
        <w:t>TFS</w:t>
      </w:r>
      <w:r w:rsidR="005519FE">
        <w:t xml:space="preserve"> is very </w:t>
      </w:r>
      <w:r w:rsidR="007A0506">
        <w:t xml:space="preserve">flexible and </w:t>
      </w:r>
      <w:r w:rsidR="005519FE">
        <w:t>customizable</w:t>
      </w:r>
      <w:r w:rsidR="00663FBE">
        <w:t>,</w:t>
      </w:r>
      <w:r w:rsidR="007A0506">
        <w:t xml:space="preserve"> </w:t>
      </w:r>
      <w:r w:rsidR="00E35765">
        <w:t xml:space="preserve">these requirements define best practices and </w:t>
      </w:r>
      <w:r w:rsidR="00CE40C8">
        <w:t xml:space="preserve">expected use </w:t>
      </w:r>
      <w:r w:rsidR="00E35765">
        <w:t>of the system.</w:t>
      </w:r>
    </w:p>
    <w:p w14:paraId="3820D209" w14:textId="77777777" w:rsidR="00AE02A8" w:rsidRDefault="00AE02A8" w:rsidP="00282F79">
      <w:r>
        <w:t>The requirements documented here are a result of feedback and interviews gathered from multiple teams and users of TFS and of the SEMS TFS server.  Division participants include HIS, IPD, and current users of the SEMS system.</w:t>
      </w:r>
    </w:p>
    <w:p w14:paraId="5E267251" w14:textId="77777777" w:rsidR="002F5E2E" w:rsidRDefault="002F5E2E" w:rsidP="00282F79">
      <w:r>
        <w:t>System implementation is covered in the ETFS System Architecture, and details the implementation of the ETFS Service to satisfy these requirement.</w:t>
      </w:r>
    </w:p>
    <w:p w14:paraId="03FC7F78" w14:textId="77777777" w:rsidR="00EE630D" w:rsidRDefault="00EE630D" w:rsidP="00282F79">
      <w:r>
        <w:t>Abbreviat</w:t>
      </w:r>
      <w:r w:rsidR="00E35765">
        <w:t>ions and acronyms</w:t>
      </w:r>
      <w:r>
        <w:t xml:space="preserve"> are used extens</w:t>
      </w:r>
      <w:r w:rsidR="003D4874">
        <w:t xml:space="preserve">ively throughout the document and are defined in a list </w:t>
      </w:r>
      <w:r>
        <w:t>at the end of the document.</w:t>
      </w:r>
      <w:r w:rsidR="00A816AA">
        <w:t xml:space="preserve">  Use cases to illustrate the concepts presented here are available in a separate document.</w:t>
      </w:r>
    </w:p>
    <w:p w14:paraId="08B2E39B" w14:textId="77777777" w:rsidR="005519FE" w:rsidRDefault="00121B81" w:rsidP="00AE02A8">
      <w:pPr>
        <w:pStyle w:val="Heading1"/>
      </w:pPr>
      <w:bookmarkStart w:id="2" w:name="_Toc388516394"/>
      <w:r>
        <w:t xml:space="preserve">Overview of </w:t>
      </w:r>
      <w:r w:rsidR="00AE02A8">
        <w:t>TFS and ETFS</w:t>
      </w:r>
      <w:bookmarkEnd w:id="2"/>
    </w:p>
    <w:p w14:paraId="51D26FF3" w14:textId="77777777" w:rsidR="00B55EA2" w:rsidRDefault="00B55EA2" w:rsidP="00282F79">
      <w:pPr>
        <w:pStyle w:val="Heading2"/>
      </w:pPr>
      <w:bookmarkStart w:id="3" w:name="_Toc388516395"/>
      <w:r>
        <w:t>What is Team Foundation Server (TFS)?</w:t>
      </w:r>
      <w:bookmarkEnd w:id="3"/>
    </w:p>
    <w:p w14:paraId="111D916D" w14:textId="77777777" w:rsidR="006F044F" w:rsidRDefault="006E5CE8" w:rsidP="00282F79">
      <w:r w:rsidRPr="006E5CE8">
        <w:t>Visual Studio Team Foundation Server is a collaboration platform that facilitates an application lifecycle management (ALM) solution.</w:t>
      </w:r>
      <w:r>
        <w:t xml:space="preserve">  More information on the latest version can be obtained from the Microsoft product information website, currently at: </w:t>
      </w:r>
      <w:hyperlink r:id="rId14" w:history="1">
        <w:r w:rsidRPr="00264EB9">
          <w:rPr>
            <w:rStyle w:val="Hyperlink"/>
          </w:rPr>
          <w:t>http://msdn.microsoft.com/en-us/library/ff637362.aspx</w:t>
        </w:r>
      </w:hyperlink>
    </w:p>
    <w:p w14:paraId="3660B566" w14:textId="77777777" w:rsidR="00252741" w:rsidRDefault="00A20D7D" w:rsidP="00252741">
      <w:pPr>
        <w:pStyle w:val="Heading2"/>
        <w:rPr>
          <w:rStyle w:val="Hyperlink"/>
          <w:color w:val="auto"/>
          <w:u w:val="none"/>
        </w:rPr>
      </w:pPr>
      <w:bookmarkStart w:id="4" w:name="_Toc388516396"/>
      <w:r>
        <w:rPr>
          <w:noProof/>
        </w:rPr>
        <w:drawing>
          <wp:anchor distT="0" distB="0" distL="114300" distR="114300" simplePos="0" relativeHeight="251625984" behindDoc="0" locked="0" layoutInCell="1" allowOverlap="1" wp14:anchorId="6A6D92D1" wp14:editId="08A64C79">
            <wp:simplePos x="0" y="0"/>
            <wp:positionH relativeFrom="column">
              <wp:posOffset>4286927</wp:posOffset>
            </wp:positionH>
            <wp:positionV relativeFrom="paragraph">
              <wp:posOffset>96067</wp:posOffset>
            </wp:positionV>
            <wp:extent cx="1976120" cy="1644650"/>
            <wp:effectExtent l="0" t="19050" r="0" b="3175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2070CB" w:rsidRPr="00252741">
        <w:t>TFS Definitions/Terminology</w:t>
      </w:r>
      <w:bookmarkEnd w:id="4"/>
      <w:r w:rsidR="002070CB" w:rsidRPr="00252741">
        <w:rPr>
          <w:rStyle w:val="Hyperlink"/>
          <w:color w:val="auto"/>
          <w:u w:val="none"/>
        </w:rPr>
        <w:t xml:space="preserve"> </w:t>
      </w:r>
    </w:p>
    <w:p w14:paraId="371BE9BD" w14:textId="77777777" w:rsidR="002070CB" w:rsidRPr="0083511A" w:rsidRDefault="002070CB" w:rsidP="0083511A">
      <w:pPr>
        <w:pStyle w:val="ListParagraph"/>
        <w:numPr>
          <w:ilvl w:val="0"/>
          <w:numId w:val="45"/>
        </w:numPr>
        <w:rPr>
          <w:rStyle w:val="Hyperlink"/>
          <w:color w:val="auto"/>
          <w:u w:val="none"/>
        </w:rPr>
      </w:pPr>
      <w:r w:rsidRPr="0083511A">
        <w:rPr>
          <w:rStyle w:val="Hyperlink"/>
          <w:b/>
          <w:color w:val="auto"/>
          <w:u w:val="none"/>
        </w:rPr>
        <w:t xml:space="preserve">Team Project: </w:t>
      </w:r>
      <w:r w:rsidR="00987B8C" w:rsidRPr="0083511A">
        <w:rPr>
          <w:rStyle w:val="Hyperlink"/>
          <w:color w:val="auto"/>
          <w:u w:val="none"/>
        </w:rPr>
        <w:t xml:space="preserve">Each </w:t>
      </w:r>
      <w:r w:rsidRPr="0083511A">
        <w:rPr>
          <w:rStyle w:val="Hyperlink"/>
          <w:color w:val="auto"/>
          <w:u w:val="none"/>
        </w:rPr>
        <w:t xml:space="preserve">individual </w:t>
      </w:r>
      <w:r w:rsidR="00987B8C" w:rsidRPr="0083511A">
        <w:rPr>
          <w:rStyle w:val="Hyperlink"/>
          <w:color w:val="auto"/>
          <w:u w:val="none"/>
        </w:rPr>
        <w:t xml:space="preserve">project </w:t>
      </w:r>
      <w:r w:rsidRPr="0083511A">
        <w:rPr>
          <w:rStyle w:val="Hyperlink"/>
          <w:color w:val="auto"/>
          <w:u w:val="none"/>
        </w:rPr>
        <w:t xml:space="preserve">in </w:t>
      </w:r>
      <w:r w:rsidR="00987B8C" w:rsidRPr="0083511A">
        <w:rPr>
          <w:rStyle w:val="Hyperlink"/>
          <w:color w:val="auto"/>
          <w:u w:val="none"/>
        </w:rPr>
        <w:t xml:space="preserve">TFS </w:t>
      </w:r>
      <w:r w:rsidRPr="0083511A">
        <w:rPr>
          <w:rStyle w:val="Hyperlink"/>
          <w:color w:val="auto"/>
          <w:u w:val="none"/>
        </w:rPr>
        <w:t xml:space="preserve">is known as a Team Project and has its own list of requirements, work items, source code, and team members.  </w:t>
      </w:r>
    </w:p>
    <w:p w14:paraId="44E2CFC7" w14:textId="77777777" w:rsidR="00D22D86" w:rsidRDefault="002070CB" w:rsidP="002070CB">
      <w:pPr>
        <w:pStyle w:val="ListParagraph"/>
        <w:numPr>
          <w:ilvl w:val="0"/>
          <w:numId w:val="45"/>
        </w:numPr>
        <w:rPr>
          <w:rStyle w:val="Hyperlink"/>
          <w:color w:val="auto"/>
          <w:u w:val="none"/>
        </w:rPr>
      </w:pPr>
      <w:r w:rsidRPr="002070CB">
        <w:rPr>
          <w:rStyle w:val="Hyperlink"/>
          <w:b/>
          <w:color w:val="auto"/>
          <w:u w:val="none"/>
        </w:rPr>
        <w:t>Team Members:</w:t>
      </w:r>
      <w:r>
        <w:rPr>
          <w:rStyle w:val="Hyperlink"/>
          <w:color w:val="auto"/>
          <w:u w:val="none"/>
        </w:rPr>
        <w:t xml:space="preserve"> </w:t>
      </w:r>
      <w:r w:rsidRPr="002070CB">
        <w:rPr>
          <w:rStyle w:val="Hyperlink"/>
          <w:color w:val="auto"/>
          <w:u w:val="none"/>
        </w:rPr>
        <w:t xml:space="preserve">Each member of the team will have one or more roles assigned which control the Team Project functions available </w:t>
      </w:r>
      <w:r>
        <w:rPr>
          <w:rStyle w:val="Hyperlink"/>
          <w:color w:val="auto"/>
          <w:u w:val="none"/>
        </w:rPr>
        <w:t>him/her</w:t>
      </w:r>
      <w:r w:rsidRPr="002070CB">
        <w:rPr>
          <w:rStyle w:val="Hyperlink"/>
          <w:color w:val="auto"/>
          <w:u w:val="none"/>
        </w:rPr>
        <w:t>.</w:t>
      </w:r>
    </w:p>
    <w:p w14:paraId="4C49D025" w14:textId="77777777" w:rsidR="0076629F" w:rsidRDefault="0076629F" w:rsidP="002070CB">
      <w:pPr>
        <w:pStyle w:val="ListParagraph"/>
        <w:numPr>
          <w:ilvl w:val="0"/>
          <w:numId w:val="45"/>
        </w:numPr>
        <w:rPr>
          <w:rStyle w:val="Hyperlink"/>
          <w:color w:val="auto"/>
          <w:u w:val="none"/>
        </w:rPr>
      </w:pPr>
      <w:r>
        <w:rPr>
          <w:rStyle w:val="Hyperlink"/>
          <w:b/>
          <w:color w:val="auto"/>
          <w:u w:val="none"/>
        </w:rPr>
        <w:t>Team Project Collection:</w:t>
      </w:r>
      <w:r>
        <w:rPr>
          <w:rStyle w:val="Hyperlink"/>
          <w:color w:val="auto"/>
          <w:u w:val="none"/>
        </w:rPr>
        <w:t xml:space="preserve"> </w:t>
      </w:r>
      <w:r w:rsidR="00252741">
        <w:rPr>
          <w:rStyle w:val="Hyperlink"/>
          <w:color w:val="auto"/>
          <w:u w:val="none"/>
        </w:rPr>
        <w:t>A collection of Team Projects that groups Team Project together, and allows for sharing and querying of Team Project artifacts across Team Projects.</w:t>
      </w:r>
    </w:p>
    <w:p w14:paraId="46C306E3" w14:textId="77777777" w:rsidR="009E2C20" w:rsidRDefault="009E2C20" w:rsidP="002070CB">
      <w:pPr>
        <w:pStyle w:val="ListParagraph"/>
        <w:numPr>
          <w:ilvl w:val="0"/>
          <w:numId w:val="45"/>
        </w:numPr>
        <w:rPr>
          <w:rStyle w:val="Hyperlink"/>
          <w:color w:val="auto"/>
          <w:u w:val="none"/>
        </w:rPr>
      </w:pPr>
      <w:r w:rsidRPr="009E2C20">
        <w:rPr>
          <w:rStyle w:val="Hyperlink"/>
          <w:b/>
          <w:color w:val="auto"/>
          <w:u w:val="none"/>
        </w:rPr>
        <w:t>TFS Instance</w:t>
      </w:r>
      <w:r>
        <w:rPr>
          <w:rStyle w:val="Hyperlink"/>
          <w:color w:val="auto"/>
          <w:u w:val="none"/>
        </w:rPr>
        <w:t>:  The server level – there is a single instance for each server deployed, with a plan for a single ETFS Instance.</w:t>
      </w:r>
    </w:p>
    <w:p w14:paraId="42EC1E70" w14:textId="77777777" w:rsidR="00A20D7D" w:rsidRPr="00D470C2" w:rsidRDefault="00A20D7D" w:rsidP="00A20D7D">
      <w:pPr>
        <w:pStyle w:val="ListParagraph"/>
        <w:rPr>
          <w:rStyle w:val="Hyperlink"/>
          <w:color w:val="auto"/>
          <w:u w:val="none"/>
        </w:rPr>
      </w:pPr>
    </w:p>
    <w:p w14:paraId="77587EB5" w14:textId="77777777" w:rsidR="00727BA6" w:rsidRDefault="00727BA6" w:rsidP="00282F79">
      <w:pPr>
        <w:pStyle w:val="Heading2"/>
        <w:rPr>
          <w:rStyle w:val="Hyperlink"/>
          <w:u w:val="none"/>
        </w:rPr>
      </w:pPr>
      <w:bookmarkStart w:id="5" w:name="_Toc388516397"/>
      <w:r>
        <w:rPr>
          <w:rStyle w:val="Hyperlink"/>
          <w:u w:val="none"/>
        </w:rPr>
        <w:t>Why does 3M need an Enterprise Team Foundation Server?</w:t>
      </w:r>
      <w:bookmarkEnd w:id="5"/>
    </w:p>
    <w:p w14:paraId="1901E5A9" w14:textId="77777777" w:rsidR="00727BA6" w:rsidRDefault="00727BA6" w:rsidP="00282F79">
      <w:r>
        <w:t>A recent investigation into multiple business groups within 3M concluded that:</w:t>
      </w:r>
    </w:p>
    <w:p w14:paraId="78D43A44" w14:textId="77777777" w:rsidR="00727BA6" w:rsidRDefault="00727BA6" w:rsidP="00807A10">
      <w:pPr>
        <w:pStyle w:val="ListParagraph"/>
        <w:numPr>
          <w:ilvl w:val="0"/>
          <w:numId w:val="43"/>
        </w:numPr>
      </w:pPr>
      <w:r>
        <w:t xml:space="preserve">Independent work groups </w:t>
      </w:r>
      <w:r w:rsidR="00807A10">
        <w:t xml:space="preserve">make use of a </w:t>
      </w:r>
      <w:r>
        <w:t>broad range of tools</w:t>
      </w:r>
      <w:r w:rsidR="009C5460">
        <w:t>.</w:t>
      </w:r>
    </w:p>
    <w:p w14:paraId="00CC338D" w14:textId="77777777" w:rsidR="00807A10" w:rsidRDefault="00807A10" w:rsidP="00807A10">
      <w:pPr>
        <w:pStyle w:val="ListParagraph"/>
        <w:numPr>
          <w:ilvl w:val="0"/>
          <w:numId w:val="43"/>
        </w:numPr>
      </w:pPr>
      <w:r>
        <w:t>The use of this broad range of tools results in technology silos</w:t>
      </w:r>
      <w:r w:rsidR="009C5460">
        <w:t>.</w:t>
      </w:r>
    </w:p>
    <w:p w14:paraId="34E24A9E" w14:textId="77777777" w:rsidR="00807A10" w:rsidRDefault="00807A10" w:rsidP="00807A10">
      <w:pPr>
        <w:pStyle w:val="ListParagraph"/>
        <w:numPr>
          <w:ilvl w:val="0"/>
          <w:numId w:val="43"/>
        </w:numPr>
      </w:pPr>
      <w:r>
        <w:t>The tools are u</w:t>
      </w:r>
      <w:r w:rsidR="00DE2EBA">
        <w:t>nderutiliz</w:t>
      </w:r>
      <w:r>
        <w:t>ed</w:t>
      </w:r>
      <w:r w:rsidR="009C5460">
        <w:t>.</w:t>
      </w:r>
    </w:p>
    <w:p w14:paraId="6855512F" w14:textId="77777777" w:rsidR="00DE2EBA" w:rsidRDefault="00DE2EBA" w:rsidP="00807A10">
      <w:pPr>
        <w:pStyle w:val="ListParagraph"/>
        <w:numPr>
          <w:ilvl w:val="0"/>
          <w:numId w:val="43"/>
        </w:numPr>
      </w:pPr>
      <w:r>
        <w:t>Tools are not integrated, i.e., no Start-to-End integrated visibility</w:t>
      </w:r>
      <w:r w:rsidR="009C5460">
        <w:t>.</w:t>
      </w:r>
    </w:p>
    <w:p w14:paraId="2C186FD9" w14:textId="77777777" w:rsidR="00DE2EBA" w:rsidRDefault="00807A10" w:rsidP="00807A10">
      <w:pPr>
        <w:pStyle w:val="ListParagraph"/>
        <w:numPr>
          <w:ilvl w:val="0"/>
          <w:numId w:val="43"/>
        </w:numPr>
      </w:pPr>
      <w:r>
        <w:t>There is a l</w:t>
      </w:r>
      <w:r w:rsidR="00DE2EBA">
        <w:t>ack of common infrastructure</w:t>
      </w:r>
      <w:r w:rsidR="009C5460">
        <w:t>.</w:t>
      </w:r>
    </w:p>
    <w:p w14:paraId="4087AC0D" w14:textId="77777777" w:rsidR="00DE2EBA" w:rsidRDefault="00807A10" w:rsidP="00807A10">
      <w:pPr>
        <w:pStyle w:val="ListParagraph"/>
        <w:numPr>
          <w:ilvl w:val="0"/>
          <w:numId w:val="43"/>
        </w:numPr>
      </w:pPr>
      <w:r>
        <w:t>S</w:t>
      </w:r>
      <w:r w:rsidR="00DE2EBA">
        <w:t>olution</w:t>
      </w:r>
      <w:r>
        <w:t xml:space="preserve"> and projects are each built independently</w:t>
      </w:r>
      <w:r w:rsidR="009C5460">
        <w:t>.</w:t>
      </w:r>
    </w:p>
    <w:p w14:paraId="2FE04EDB" w14:textId="77777777" w:rsidR="00DE2EBA" w:rsidRDefault="00807A10" w:rsidP="00807A10">
      <w:pPr>
        <w:pStyle w:val="ListParagraph"/>
        <w:numPr>
          <w:ilvl w:val="0"/>
          <w:numId w:val="43"/>
        </w:numPr>
      </w:pPr>
      <w:r>
        <w:t>There is l</w:t>
      </w:r>
      <w:r w:rsidR="00DE2EBA">
        <w:t>ittle or no reuse of solutions across groups/divisions/company</w:t>
      </w:r>
      <w:r w:rsidR="009C5460">
        <w:t>.</w:t>
      </w:r>
    </w:p>
    <w:p w14:paraId="4B3E031F" w14:textId="77777777" w:rsidR="00DE2EBA" w:rsidRDefault="00807A10" w:rsidP="00807A10">
      <w:pPr>
        <w:pStyle w:val="ListParagraph"/>
        <w:numPr>
          <w:ilvl w:val="0"/>
          <w:numId w:val="43"/>
        </w:numPr>
      </w:pPr>
      <w:r>
        <w:t>There is a r</w:t>
      </w:r>
      <w:r w:rsidR="00DE2EBA">
        <w:t>edundancy of personnel</w:t>
      </w:r>
      <w:r>
        <w:t xml:space="preserve"> across projects/groups/divisions/company</w:t>
      </w:r>
      <w:r w:rsidR="009C5460">
        <w:t>.</w:t>
      </w:r>
    </w:p>
    <w:p w14:paraId="250A94C1" w14:textId="77777777" w:rsidR="00727BA6" w:rsidRDefault="00727BA6" w:rsidP="00282F79">
      <w:r>
        <w:lastRenderedPageBreak/>
        <w:t>Enterprise Team Foundation Server can help by:</w:t>
      </w:r>
    </w:p>
    <w:p w14:paraId="21F97772" w14:textId="77777777" w:rsidR="00727BA6" w:rsidRDefault="00DE2EBA" w:rsidP="009C5460">
      <w:pPr>
        <w:pStyle w:val="ListParagraph"/>
        <w:numPr>
          <w:ilvl w:val="0"/>
          <w:numId w:val="44"/>
        </w:numPr>
      </w:pPr>
      <w:r>
        <w:t>Provid</w:t>
      </w:r>
      <w:r w:rsidR="00807A10">
        <w:t xml:space="preserve">ing a </w:t>
      </w:r>
      <w:r>
        <w:t xml:space="preserve">“One source of truth” </w:t>
      </w:r>
      <w:r w:rsidR="009C5460">
        <w:t xml:space="preserve">repository </w:t>
      </w:r>
      <w:r>
        <w:t>for projects</w:t>
      </w:r>
      <w:r w:rsidR="009C5460">
        <w:t>.</w:t>
      </w:r>
    </w:p>
    <w:p w14:paraId="7A682741" w14:textId="77777777" w:rsidR="00DE2EBA" w:rsidRDefault="00DE2EBA" w:rsidP="009C5460">
      <w:pPr>
        <w:pStyle w:val="ListParagraph"/>
        <w:numPr>
          <w:ilvl w:val="0"/>
          <w:numId w:val="44"/>
        </w:numPr>
      </w:pPr>
      <w:r>
        <w:t>Aid</w:t>
      </w:r>
      <w:r w:rsidR="009C5460">
        <w:t>ing</w:t>
      </w:r>
      <w:r>
        <w:t xml:space="preserve"> in defining </w:t>
      </w:r>
      <w:r w:rsidR="009C5460">
        <w:t xml:space="preserve">standard lifecycle and </w:t>
      </w:r>
      <w:r>
        <w:t>development process</w:t>
      </w:r>
      <w:r w:rsidR="009C5460">
        <w:t>es.</w:t>
      </w:r>
    </w:p>
    <w:p w14:paraId="08B6D676" w14:textId="77777777" w:rsidR="00DE2EBA" w:rsidRDefault="00DE2EBA" w:rsidP="009C5460">
      <w:pPr>
        <w:pStyle w:val="ListParagraph"/>
        <w:numPr>
          <w:ilvl w:val="0"/>
          <w:numId w:val="44"/>
        </w:numPr>
      </w:pPr>
      <w:r>
        <w:t>Reduc</w:t>
      </w:r>
      <w:r w:rsidR="009C5460">
        <w:t>ing</w:t>
      </w:r>
      <w:r>
        <w:t xml:space="preserve"> infrastructure support</w:t>
      </w:r>
      <w:r w:rsidR="009C5460">
        <w:t>.</w:t>
      </w:r>
    </w:p>
    <w:p w14:paraId="694E2B6E" w14:textId="77777777" w:rsidR="00DE2EBA" w:rsidRDefault="009C5460" w:rsidP="009C5460">
      <w:pPr>
        <w:pStyle w:val="ListParagraph"/>
        <w:numPr>
          <w:ilvl w:val="0"/>
          <w:numId w:val="44"/>
        </w:numPr>
      </w:pPr>
      <w:r>
        <w:t>Increasing the effective use of</w:t>
      </w:r>
      <w:r w:rsidR="00DE2EBA">
        <w:t xml:space="preserve"> tools</w:t>
      </w:r>
      <w:r>
        <w:t>.</w:t>
      </w:r>
    </w:p>
    <w:p w14:paraId="76E50E7F" w14:textId="77777777" w:rsidR="00DE2EBA" w:rsidRDefault="009C5460" w:rsidP="009C5460">
      <w:pPr>
        <w:pStyle w:val="ListParagraph"/>
        <w:numPr>
          <w:ilvl w:val="0"/>
          <w:numId w:val="44"/>
        </w:numPr>
      </w:pPr>
      <w:r>
        <w:t>Unifying the “</w:t>
      </w:r>
      <w:r w:rsidR="00DE2EBA">
        <w:t>Start-to-End</w:t>
      </w:r>
      <w:r>
        <w:t>”</w:t>
      </w:r>
      <w:r w:rsidR="00DE2EBA">
        <w:t xml:space="preserve"> integration</w:t>
      </w:r>
      <w:r>
        <w:t>.</w:t>
      </w:r>
    </w:p>
    <w:p w14:paraId="4C6A21C9" w14:textId="77777777" w:rsidR="00DE2EBA" w:rsidRPr="00727BA6" w:rsidRDefault="00DE2EBA" w:rsidP="00282F79">
      <w:r>
        <w:rPr>
          <w:noProof/>
        </w:rPr>
        <w:drawing>
          <wp:inline distT="0" distB="0" distL="0" distR="0" wp14:anchorId="6ED06AB0" wp14:editId="4C99CCA3">
            <wp:extent cx="5839691" cy="3718436"/>
            <wp:effectExtent l="19050" t="0" r="86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862460" cy="3732934"/>
                    </a:xfrm>
                    <a:prstGeom prst="rect">
                      <a:avLst/>
                    </a:prstGeom>
                  </pic:spPr>
                </pic:pic>
              </a:graphicData>
            </a:graphic>
          </wp:inline>
        </w:drawing>
      </w:r>
    </w:p>
    <w:p w14:paraId="1E9EFB68" w14:textId="77777777" w:rsidR="00127F0B" w:rsidRDefault="00127F0B" w:rsidP="00282F79">
      <w:pPr>
        <w:pStyle w:val="Heading1"/>
      </w:pPr>
      <w:bookmarkStart w:id="6" w:name="_Roles"/>
      <w:bookmarkStart w:id="7" w:name="_Toc387048849"/>
      <w:bookmarkStart w:id="8" w:name="_Toc388516398"/>
      <w:bookmarkEnd w:id="6"/>
      <w:r>
        <w:t>Roles</w:t>
      </w:r>
      <w:bookmarkEnd w:id="7"/>
      <w:bookmarkEnd w:id="8"/>
    </w:p>
    <w:p w14:paraId="541F8106" w14:textId="77777777" w:rsidR="00127F0B" w:rsidRPr="00127F0B" w:rsidRDefault="00127F0B" w:rsidP="00282F79">
      <w:r>
        <w:t xml:space="preserve">There are many roles that make up a project team.  </w:t>
      </w:r>
      <w:r w:rsidR="00482CF2">
        <w:t xml:space="preserve">The list below contains the </w:t>
      </w:r>
      <w:r>
        <w:t xml:space="preserve">primary roles on a team and the primary function </w:t>
      </w:r>
      <w:r w:rsidR="00482CF2">
        <w:t xml:space="preserve">for each, </w:t>
      </w:r>
      <w:r w:rsidR="00D22D86">
        <w:t>as they pertain</w:t>
      </w:r>
      <w:r w:rsidR="00482CF2">
        <w:t xml:space="preserve"> to an</w:t>
      </w:r>
      <w:r>
        <w:t xml:space="preserve"> ETFS project.  As much as possible, these roles are abstracted from a defined software development </w:t>
      </w:r>
      <w:r w:rsidR="00D22D86">
        <w:t>metho</w:t>
      </w:r>
      <w:r w:rsidR="00987B8C">
        <w:t>do</w:t>
      </w:r>
      <w:r w:rsidR="00D22D86">
        <w:t>logy</w:t>
      </w:r>
      <w:r w:rsidR="00435F44">
        <w:t xml:space="preserve"> but</w:t>
      </w:r>
      <w:r w:rsidR="00D22D86">
        <w:t>, when necessary</w:t>
      </w:r>
      <w:r w:rsidR="00435F44">
        <w:t>,</w:t>
      </w:r>
      <w:r w:rsidR="00D22D86">
        <w:t xml:space="preserve"> Scrum</w:t>
      </w:r>
      <w:r>
        <w:t xml:space="preserve"> </w:t>
      </w:r>
      <w:r w:rsidR="00D22D86">
        <w:t xml:space="preserve">terminology </w:t>
      </w:r>
      <w:r w:rsidR="00A00BD5">
        <w:t>is used for clarity.</w:t>
      </w:r>
    </w:p>
    <w:tbl>
      <w:tblPr>
        <w:tblStyle w:val="GridTable2-Accent11"/>
        <w:tblW w:w="0" w:type="auto"/>
        <w:tblLook w:val="04A0" w:firstRow="1" w:lastRow="0" w:firstColumn="1" w:lastColumn="0" w:noHBand="0" w:noVBand="1"/>
      </w:tblPr>
      <w:tblGrid>
        <w:gridCol w:w="3168"/>
        <w:gridCol w:w="6182"/>
      </w:tblGrid>
      <w:tr w:rsidR="00127F0B" w:rsidRPr="00127F0B" w14:paraId="4904CC9D"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7A59E84" w14:textId="77777777" w:rsidR="00127F0B" w:rsidRPr="00127F0B" w:rsidRDefault="00127F0B" w:rsidP="00282F79">
            <w:r>
              <w:t>Role</w:t>
            </w:r>
          </w:p>
        </w:tc>
        <w:tc>
          <w:tcPr>
            <w:tcW w:w="6182" w:type="dxa"/>
          </w:tcPr>
          <w:p w14:paraId="07BF17E8" w14:textId="77777777" w:rsidR="00127F0B" w:rsidRDefault="00127F0B" w:rsidP="00282F79">
            <w:pPr>
              <w:cnfStyle w:val="100000000000" w:firstRow="1" w:lastRow="0" w:firstColumn="0" w:lastColumn="0" w:oddVBand="0" w:evenVBand="0" w:oddHBand="0" w:evenHBand="0" w:firstRowFirstColumn="0" w:firstRowLastColumn="0" w:lastRowFirstColumn="0" w:lastRowLastColumn="0"/>
            </w:pPr>
            <w:r>
              <w:t>Primary Functions</w:t>
            </w:r>
          </w:p>
        </w:tc>
      </w:tr>
      <w:tr w:rsidR="00A00BD5" w:rsidRPr="00127F0B" w14:paraId="476138C3"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82A78C1" w14:textId="77777777" w:rsidR="00A00BD5" w:rsidRPr="000C55EF" w:rsidRDefault="001C6AA6" w:rsidP="00282F79">
            <w:pPr>
              <w:rPr>
                <w:b w:val="0"/>
              </w:rPr>
            </w:pPr>
            <w:r>
              <w:rPr>
                <w:b w:val="0"/>
              </w:rPr>
              <w:t>Project Administrator (</w:t>
            </w:r>
            <w:r w:rsidR="00A00BD5" w:rsidRPr="000C55EF">
              <w:rPr>
                <w:b w:val="0"/>
              </w:rPr>
              <w:t>Project Manager</w:t>
            </w:r>
            <w:r>
              <w:rPr>
                <w:b w:val="0"/>
              </w:rPr>
              <w:t>)</w:t>
            </w:r>
          </w:p>
        </w:tc>
        <w:tc>
          <w:tcPr>
            <w:tcW w:w="6182" w:type="dxa"/>
          </w:tcPr>
          <w:p w14:paraId="70675628" w14:textId="77777777" w:rsidR="00A00BD5" w:rsidRDefault="00A00BD5" w:rsidP="00282F79">
            <w:pPr>
              <w:cnfStyle w:val="000000100000" w:firstRow="0" w:lastRow="0" w:firstColumn="0" w:lastColumn="0" w:oddVBand="0" w:evenVBand="0" w:oddHBand="1" w:evenHBand="0" w:firstRowFirstColumn="0" w:firstRowLastColumn="0" w:lastRowFirstColumn="0" w:lastRowLastColumn="0"/>
            </w:pPr>
            <w:r>
              <w:t>Create Team Project, manage Team Project permissions, enter Product Backlog Items (Work Items), organize Product Backlog Items with Iterations and Areas</w:t>
            </w:r>
          </w:p>
        </w:tc>
      </w:tr>
      <w:tr w:rsidR="00A00BD5" w:rsidRPr="00127F0B" w14:paraId="3F3A8475" w14:textId="77777777" w:rsidTr="000C55EF">
        <w:tc>
          <w:tcPr>
            <w:cnfStyle w:val="001000000000" w:firstRow="0" w:lastRow="0" w:firstColumn="1" w:lastColumn="0" w:oddVBand="0" w:evenVBand="0" w:oddHBand="0" w:evenHBand="0" w:firstRowFirstColumn="0" w:firstRowLastColumn="0" w:lastRowFirstColumn="0" w:lastRowLastColumn="0"/>
            <w:tcW w:w="3168" w:type="dxa"/>
          </w:tcPr>
          <w:p w14:paraId="77CB70F8" w14:textId="77777777" w:rsidR="00A00BD5" w:rsidRPr="000C55EF" w:rsidRDefault="00A00BD5" w:rsidP="00282F79">
            <w:pPr>
              <w:rPr>
                <w:b w:val="0"/>
              </w:rPr>
            </w:pPr>
            <w:r w:rsidRPr="000C55EF">
              <w:rPr>
                <w:b w:val="0"/>
              </w:rPr>
              <w:t>Software Architect</w:t>
            </w:r>
          </w:p>
        </w:tc>
        <w:tc>
          <w:tcPr>
            <w:tcW w:w="6182" w:type="dxa"/>
          </w:tcPr>
          <w:p w14:paraId="52B9DC05" w14:textId="77777777" w:rsidR="00A00BD5" w:rsidRDefault="00A00BD5" w:rsidP="00282F79">
            <w:pPr>
              <w:cnfStyle w:val="000000000000" w:firstRow="0" w:lastRow="0" w:firstColumn="0" w:lastColumn="0" w:oddVBand="0" w:evenVBand="0" w:oddHBand="0" w:evenHBand="0" w:firstRowFirstColumn="0" w:firstRowLastColumn="0" w:lastRowFirstColumn="0" w:lastRowLastColumn="0"/>
            </w:pPr>
            <w:r>
              <w:t>Create team project architecture</w:t>
            </w:r>
          </w:p>
        </w:tc>
      </w:tr>
      <w:tr w:rsidR="00A00BD5" w:rsidRPr="00127F0B" w14:paraId="1F7014A4"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2F851C6" w14:textId="77777777" w:rsidR="00A00BD5" w:rsidRPr="000C55EF" w:rsidRDefault="00A00BD5" w:rsidP="00282F79">
            <w:pPr>
              <w:rPr>
                <w:b w:val="0"/>
              </w:rPr>
            </w:pPr>
            <w:r w:rsidRPr="000C55EF">
              <w:rPr>
                <w:b w:val="0"/>
              </w:rPr>
              <w:t>Developer</w:t>
            </w:r>
          </w:p>
        </w:tc>
        <w:tc>
          <w:tcPr>
            <w:tcW w:w="6182" w:type="dxa"/>
          </w:tcPr>
          <w:p w14:paraId="4B65E787" w14:textId="77777777" w:rsidR="00A00BD5" w:rsidRPr="00127F0B" w:rsidRDefault="00A00BD5" w:rsidP="00282F79">
            <w:pPr>
              <w:cnfStyle w:val="000000100000" w:firstRow="0" w:lastRow="0" w:firstColumn="0" w:lastColumn="0" w:oddVBand="0" w:evenVBand="0" w:oddHBand="1" w:evenHBand="0" w:firstRowFirstColumn="0" w:firstRowLastColumn="0" w:lastRowFirstColumn="0" w:lastRowLastColumn="0"/>
            </w:pPr>
            <w:r>
              <w:t xml:space="preserve">Check in &amp; check out source code, branch source code, </w:t>
            </w:r>
          </w:p>
        </w:tc>
      </w:tr>
      <w:tr w:rsidR="00A00BD5" w:rsidRPr="00127F0B" w14:paraId="041E932F" w14:textId="77777777" w:rsidTr="000C55EF">
        <w:tc>
          <w:tcPr>
            <w:cnfStyle w:val="001000000000" w:firstRow="0" w:lastRow="0" w:firstColumn="1" w:lastColumn="0" w:oddVBand="0" w:evenVBand="0" w:oddHBand="0" w:evenHBand="0" w:firstRowFirstColumn="0" w:firstRowLastColumn="0" w:lastRowFirstColumn="0" w:lastRowLastColumn="0"/>
            <w:tcW w:w="3168" w:type="dxa"/>
          </w:tcPr>
          <w:p w14:paraId="29D48EF4" w14:textId="77777777" w:rsidR="00A00BD5" w:rsidRPr="000C55EF" w:rsidRDefault="00A00BD5" w:rsidP="00282F79">
            <w:pPr>
              <w:rPr>
                <w:b w:val="0"/>
              </w:rPr>
            </w:pPr>
            <w:r w:rsidRPr="000C55EF">
              <w:rPr>
                <w:b w:val="0"/>
              </w:rPr>
              <w:t>Business Analyst</w:t>
            </w:r>
          </w:p>
        </w:tc>
        <w:tc>
          <w:tcPr>
            <w:tcW w:w="6182" w:type="dxa"/>
          </w:tcPr>
          <w:p w14:paraId="5A7CE308" w14:textId="77777777" w:rsidR="00A00BD5" w:rsidRPr="00127F0B" w:rsidRDefault="006C1335" w:rsidP="00282F79">
            <w:pPr>
              <w:cnfStyle w:val="000000000000" w:firstRow="0" w:lastRow="0" w:firstColumn="0" w:lastColumn="0" w:oddVBand="0" w:evenVBand="0" w:oddHBand="0" w:evenHBand="0" w:firstRowFirstColumn="0" w:firstRowLastColumn="0" w:lastRowFirstColumn="0" w:lastRowLastColumn="0"/>
            </w:pPr>
            <w:r>
              <w:t>Create</w:t>
            </w:r>
            <w:r w:rsidR="00A00BD5">
              <w:t xml:space="preserve"> </w:t>
            </w:r>
            <w:r>
              <w:t>application specification</w:t>
            </w:r>
          </w:p>
        </w:tc>
      </w:tr>
      <w:tr w:rsidR="00A00BD5" w:rsidRPr="00127F0B" w14:paraId="73889019"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4012D6B" w14:textId="77777777" w:rsidR="00A00BD5" w:rsidRPr="000C55EF" w:rsidRDefault="00A00BD5" w:rsidP="00282F79">
            <w:pPr>
              <w:rPr>
                <w:b w:val="0"/>
              </w:rPr>
            </w:pPr>
            <w:r w:rsidRPr="000C55EF">
              <w:rPr>
                <w:b w:val="0"/>
              </w:rPr>
              <w:t>Designer</w:t>
            </w:r>
          </w:p>
        </w:tc>
        <w:tc>
          <w:tcPr>
            <w:tcW w:w="6182" w:type="dxa"/>
          </w:tcPr>
          <w:p w14:paraId="5C383650" w14:textId="77777777" w:rsidR="00A00BD5" w:rsidRPr="00127F0B" w:rsidRDefault="006C1335" w:rsidP="00282F79">
            <w:pPr>
              <w:cnfStyle w:val="000000100000" w:firstRow="0" w:lastRow="0" w:firstColumn="0" w:lastColumn="0" w:oddVBand="0" w:evenVBand="0" w:oddHBand="1" w:evenHBand="0" w:firstRowFirstColumn="0" w:firstRowLastColumn="0" w:lastRowFirstColumn="0" w:lastRowLastColumn="0"/>
            </w:pPr>
            <w:r>
              <w:t>Create/specify</w:t>
            </w:r>
            <w:r w:rsidR="00A00BD5">
              <w:t xml:space="preserve"> application interaction</w:t>
            </w:r>
          </w:p>
        </w:tc>
      </w:tr>
      <w:tr w:rsidR="00A00BD5" w:rsidRPr="00127F0B" w14:paraId="0EC99597" w14:textId="77777777" w:rsidTr="000C55EF">
        <w:tc>
          <w:tcPr>
            <w:cnfStyle w:val="001000000000" w:firstRow="0" w:lastRow="0" w:firstColumn="1" w:lastColumn="0" w:oddVBand="0" w:evenVBand="0" w:oddHBand="0" w:evenHBand="0" w:firstRowFirstColumn="0" w:firstRowLastColumn="0" w:lastRowFirstColumn="0" w:lastRowLastColumn="0"/>
            <w:tcW w:w="3168" w:type="dxa"/>
          </w:tcPr>
          <w:p w14:paraId="590D04A5" w14:textId="77777777" w:rsidR="00A00BD5" w:rsidRPr="000C55EF" w:rsidRDefault="00A00BD5" w:rsidP="00282F79">
            <w:pPr>
              <w:rPr>
                <w:b w:val="0"/>
              </w:rPr>
            </w:pPr>
            <w:r w:rsidRPr="000C55EF">
              <w:rPr>
                <w:b w:val="0"/>
              </w:rPr>
              <w:t>Quality Assurance (Tester)</w:t>
            </w:r>
          </w:p>
        </w:tc>
        <w:tc>
          <w:tcPr>
            <w:tcW w:w="6182" w:type="dxa"/>
          </w:tcPr>
          <w:p w14:paraId="637807A1" w14:textId="77777777" w:rsidR="00A00BD5" w:rsidRPr="00127F0B" w:rsidRDefault="00A00BD5" w:rsidP="00282F79">
            <w:pPr>
              <w:cnfStyle w:val="000000000000" w:firstRow="0" w:lastRow="0" w:firstColumn="0" w:lastColumn="0" w:oddVBand="0" w:evenVBand="0" w:oddHBand="0" w:evenHBand="0" w:firstRowFirstColumn="0" w:firstRowLastColumn="0" w:lastRowFirstColumn="0" w:lastRowLastColumn="0"/>
            </w:pPr>
            <w:r>
              <w:t xml:space="preserve">Create Test cases, create test plan, execute test cases, </w:t>
            </w:r>
            <w:r w:rsidR="003468EB">
              <w:t>create bugs</w:t>
            </w:r>
          </w:p>
        </w:tc>
      </w:tr>
      <w:tr w:rsidR="00A00BD5" w:rsidRPr="00127F0B" w14:paraId="3032723E"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67C7D1F" w14:textId="77777777" w:rsidR="00A00BD5" w:rsidRPr="000C55EF" w:rsidRDefault="00A00BD5" w:rsidP="00282F79">
            <w:pPr>
              <w:rPr>
                <w:b w:val="0"/>
              </w:rPr>
            </w:pPr>
            <w:r w:rsidRPr="000C55EF">
              <w:rPr>
                <w:b w:val="0"/>
              </w:rPr>
              <w:t>Project Automation (DevOps)</w:t>
            </w:r>
          </w:p>
        </w:tc>
        <w:tc>
          <w:tcPr>
            <w:tcW w:w="6182" w:type="dxa"/>
          </w:tcPr>
          <w:p w14:paraId="50D9021A" w14:textId="77777777" w:rsidR="00A00BD5" w:rsidRPr="00127F0B" w:rsidRDefault="002F65B7" w:rsidP="00282F79">
            <w:pPr>
              <w:cnfStyle w:val="000000100000" w:firstRow="0" w:lastRow="0" w:firstColumn="0" w:lastColumn="0" w:oddVBand="0" w:evenVBand="0" w:oddHBand="1" w:evenHBand="0" w:firstRowFirstColumn="0" w:firstRowLastColumn="0" w:lastRowFirstColumn="0" w:lastRowLastColumn="0"/>
            </w:pPr>
            <w:r>
              <w:t>Check in &amp; check out source code, branch source code, c</w:t>
            </w:r>
            <w:r w:rsidR="001910DD">
              <w:t>reate/</w:t>
            </w:r>
            <w:r>
              <w:t>ed</w:t>
            </w:r>
            <w:r w:rsidR="001910DD">
              <w:t xml:space="preserve">it </w:t>
            </w:r>
            <w:r>
              <w:t>b</w:t>
            </w:r>
            <w:r w:rsidR="001910DD">
              <w:t xml:space="preserve">uild definitions, </w:t>
            </w:r>
            <w:r>
              <w:t>automate t</w:t>
            </w:r>
            <w:r w:rsidR="001910DD">
              <w:t>esting</w:t>
            </w:r>
          </w:p>
        </w:tc>
      </w:tr>
      <w:tr w:rsidR="00A00BD5" w:rsidRPr="00127F0B" w14:paraId="63102EF7" w14:textId="77777777" w:rsidTr="000C55EF">
        <w:tc>
          <w:tcPr>
            <w:cnfStyle w:val="001000000000" w:firstRow="0" w:lastRow="0" w:firstColumn="1" w:lastColumn="0" w:oddVBand="0" w:evenVBand="0" w:oddHBand="0" w:evenHBand="0" w:firstRowFirstColumn="0" w:firstRowLastColumn="0" w:lastRowFirstColumn="0" w:lastRowLastColumn="0"/>
            <w:tcW w:w="3168" w:type="dxa"/>
          </w:tcPr>
          <w:p w14:paraId="1A55835A" w14:textId="77777777" w:rsidR="00A00BD5" w:rsidRPr="000C55EF" w:rsidRDefault="00A00BD5" w:rsidP="00282F79">
            <w:pPr>
              <w:rPr>
                <w:b w:val="0"/>
              </w:rPr>
            </w:pPr>
            <w:r w:rsidRPr="000C55EF">
              <w:rPr>
                <w:b w:val="0"/>
              </w:rPr>
              <w:t>Application Deployer (Operations)</w:t>
            </w:r>
          </w:p>
        </w:tc>
        <w:tc>
          <w:tcPr>
            <w:tcW w:w="6182" w:type="dxa"/>
          </w:tcPr>
          <w:p w14:paraId="5D9CCA77" w14:textId="77777777" w:rsidR="00A00BD5" w:rsidRPr="00127F0B" w:rsidRDefault="00A00BD5" w:rsidP="00282F79">
            <w:pPr>
              <w:cnfStyle w:val="000000000000" w:firstRow="0" w:lastRow="0" w:firstColumn="0" w:lastColumn="0" w:oddVBand="0" w:evenVBand="0" w:oddHBand="0" w:evenHBand="0" w:firstRowFirstColumn="0" w:firstRowLastColumn="0" w:lastRowFirstColumn="0" w:lastRowLastColumn="0"/>
            </w:pPr>
            <w:r>
              <w:t>Deploy application</w:t>
            </w:r>
            <w:r w:rsidR="003468EB">
              <w:t>, create bugs</w:t>
            </w:r>
          </w:p>
        </w:tc>
      </w:tr>
      <w:tr w:rsidR="00A00BD5" w:rsidRPr="00127F0B" w14:paraId="609AA1DB"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EE69D9B" w14:textId="77777777" w:rsidR="00A00BD5" w:rsidRPr="000C55EF" w:rsidRDefault="00A00BD5" w:rsidP="00282F79">
            <w:pPr>
              <w:rPr>
                <w:b w:val="0"/>
              </w:rPr>
            </w:pPr>
            <w:r w:rsidRPr="000C55EF">
              <w:rPr>
                <w:b w:val="0"/>
              </w:rPr>
              <w:t>Project Sponsor (Stakeholder)</w:t>
            </w:r>
          </w:p>
        </w:tc>
        <w:tc>
          <w:tcPr>
            <w:tcW w:w="6182" w:type="dxa"/>
          </w:tcPr>
          <w:p w14:paraId="70394861" w14:textId="77777777" w:rsidR="00A00BD5" w:rsidRPr="00127F0B" w:rsidRDefault="00A00BD5" w:rsidP="00282F79">
            <w:pPr>
              <w:cnfStyle w:val="000000100000" w:firstRow="0" w:lastRow="0" w:firstColumn="0" w:lastColumn="0" w:oddVBand="0" w:evenVBand="0" w:oddHBand="1" w:evenHBand="0" w:firstRowFirstColumn="0" w:firstRowLastColumn="0" w:lastRowFirstColumn="0" w:lastRowLastColumn="0"/>
            </w:pPr>
            <w:r>
              <w:t xml:space="preserve">Provide Team Project guidance, prioritizes </w:t>
            </w:r>
            <w:r w:rsidR="003468EB">
              <w:t>Product Backlog Items</w:t>
            </w:r>
          </w:p>
        </w:tc>
      </w:tr>
    </w:tbl>
    <w:p w14:paraId="274028B3" w14:textId="77777777" w:rsidR="00127F0B" w:rsidRDefault="00127F0B" w:rsidP="00282F79">
      <w:pPr>
        <w:pStyle w:val="Heading1"/>
      </w:pPr>
      <w:bookmarkStart w:id="9" w:name="_Toc388516399"/>
      <w:bookmarkStart w:id="10" w:name="_Ref387751418"/>
      <w:r>
        <w:lastRenderedPageBreak/>
        <w:t>System Interaction</w:t>
      </w:r>
      <w:bookmarkEnd w:id="9"/>
    </w:p>
    <w:p w14:paraId="63662235" w14:textId="77777777" w:rsidR="00127F0B" w:rsidRDefault="003F72CE" w:rsidP="00282F79">
      <w:r>
        <w:t>The main system roles are represented in the system interaction diagram</w:t>
      </w:r>
      <w:r w:rsidR="00D22D86">
        <w:t xml:space="preserve"> below</w:t>
      </w:r>
      <w:r w:rsidR="0076629F">
        <w:t>.  This is not all-</w:t>
      </w:r>
      <w:r>
        <w:t xml:space="preserve">inclusive, but </w:t>
      </w:r>
      <w:r w:rsidR="00FF75C2">
        <w:t>illustrates the</w:t>
      </w:r>
      <w:r>
        <w:t xml:space="preserve"> major interactions with the system.</w:t>
      </w:r>
    </w:p>
    <w:p w14:paraId="603B3A85" w14:textId="77777777" w:rsidR="00AF0388" w:rsidRDefault="003F72CE" w:rsidP="00282F79">
      <w:pPr>
        <w:pStyle w:val="Caption"/>
      </w:pPr>
      <w:r>
        <w:t xml:space="preserve">Figure </w:t>
      </w:r>
      <w:fldSimple w:instr=" SEQ Figure \* ARABIC ">
        <w:r w:rsidR="003E4BFE">
          <w:rPr>
            <w:noProof/>
          </w:rPr>
          <w:t>1</w:t>
        </w:r>
      </w:fldSimple>
      <w:r>
        <w:t xml:space="preserve">- </w:t>
      </w:r>
      <w:r w:rsidRPr="00190A00">
        <w:t>System Interaction Diagram</w:t>
      </w:r>
      <w:r w:rsidR="00D22D86">
        <w:object w:dxaOrig="12661" w:dyaOrig="9705" w14:anchorId="434C5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6.25pt" o:ole="">
            <v:imagedata r:id="rId21" o:title=""/>
          </v:shape>
          <o:OLEObject Type="Embed" ProgID="Visio.Drawing.15" ShapeID="_x0000_i1025" DrawAspect="Content" ObjectID="_1473676102" r:id="rId22"/>
        </w:object>
      </w:r>
    </w:p>
    <w:p w14:paraId="5B40F667" w14:textId="77777777" w:rsidR="003F72CE" w:rsidRPr="003F72CE" w:rsidRDefault="003F72CE" w:rsidP="00282F79"/>
    <w:p w14:paraId="6639B172" w14:textId="77777777" w:rsidR="00C27513" w:rsidRDefault="00AB4003" w:rsidP="00282F79">
      <w:pPr>
        <w:pStyle w:val="Heading1"/>
      </w:pPr>
      <w:bookmarkStart w:id="11" w:name="_Toc388516400"/>
      <w:r>
        <w:t>Functional</w:t>
      </w:r>
      <w:r w:rsidR="00EA1E49">
        <w:t xml:space="preserve"> Requirements</w:t>
      </w:r>
      <w:bookmarkEnd w:id="10"/>
      <w:bookmarkEnd w:id="11"/>
    </w:p>
    <w:p w14:paraId="4E594F0F" w14:textId="77777777" w:rsidR="00327A31" w:rsidRDefault="00D22D86" w:rsidP="00282F79">
      <w:r>
        <w:t>F</w:t>
      </w:r>
      <w:r w:rsidR="00D6029B">
        <w:t>unctional</w:t>
      </w:r>
      <w:r w:rsidR="00327A31">
        <w:t xml:space="preserve"> requirements pertain to </w:t>
      </w:r>
      <w:r w:rsidR="00D6029B">
        <w:t xml:space="preserve">the installation, maintenance, </w:t>
      </w:r>
      <w:r w:rsidR="00327A31">
        <w:t xml:space="preserve">customization and/or extension of the ETFS </w:t>
      </w:r>
      <w:commentRangeStart w:id="12"/>
      <w:r>
        <w:t>s</w:t>
      </w:r>
      <w:r w:rsidR="00327A31">
        <w:t>ervice</w:t>
      </w:r>
      <w:commentRangeEnd w:id="12"/>
      <w:r w:rsidR="00A07D42">
        <w:rPr>
          <w:rStyle w:val="CommentReference"/>
        </w:rPr>
        <w:commentReference w:id="12"/>
      </w:r>
      <w:r w:rsidR="00327A31">
        <w:t>.</w:t>
      </w:r>
      <w:r w:rsidR="005519FE">
        <w:t xml:space="preserve">  The functional requirements are organized by the main aspects of TFS functionality, as show below.</w:t>
      </w:r>
    </w:p>
    <w:p w14:paraId="533ADAD3" w14:textId="77777777" w:rsidR="005519FE" w:rsidRDefault="005519FE" w:rsidP="00282F79">
      <w:r>
        <w:rPr>
          <w:noProof/>
        </w:rPr>
        <w:drawing>
          <wp:inline distT="0" distB="0" distL="0" distR="0" wp14:anchorId="6286F884" wp14:editId="6EF8DC1B">
            <wp:extent cx="5486400" cy="1009650"/>
            <wp:effectExtent l="76200" t="57150" r="133350" b="133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3E9AB78" w14:textId="77777777" w:rsidR="004C1041" w:rsidRDefault="004C1041" w:rsidP="00282F79">
      <w:pPr>
        <w:pStyle w:val="Heading2"/>
      </w:pPr>
      <w:bookmarkStart w:id="13" w:name="_Toc388516401"/>
      <w:r>
        <w:t xml:space="preserve">Team Project </w:t>
      </w:r>
      <w:r w:rsidR="003F72CE">
        <w:t>Strategy</w:t>
      </w:r>
      <w:bookmarkEnd w:id="13"/>
    </w:p>
    <w:p w14:paraId="0663D3C5" w14:textId="77777777" w:rsidR="001C6AA6" w:rsidRPr="001C6AA6" w:rsidRDefault="001C6AA6" w:rsidP="001C6AA6">
      <w:r>
        <w:t>When a team makes the decision to use ETFS, a Team Project has to be used.  A new Team Project can be created, or a team can join an existing Team Project.  The Team Project Strategy outlines where a Team Project is created, what type of process the Team Project supports, and how security is structured.</w:t>
      </w:r>
    </w:p>
    <w:p w14:paraId="3EBFD062" w14:textId="77777777" w:rsidR="00FC7153" w:rsidRDefault="00FC7153" w:rsidP="00282F79">
      <w:pPr>
        <w:pStyle w:val="Heading3"/>
      </w:pPr>
      <w:r>
        <w:lastRenderedPageBreak/>
        <w:t>Project Administ</w:t>
      </w:r>
      <w:r w:rsidR="00AD2FC9">
        <w:t>r</w:t>
      </w:r>
      <w:r>
        <w:t>ator</w:t>
      </w:r>
    </w:p>
    <w:p w14:paraId="5FAA12B2" w14:textId="77777777" w:rsidR="001C6AA6" w:rsidRPr="001C6AA6" w:rsidRDefault="001C6AA6" w:rsidP="001C6AA6">
      <w:r>
        <w:t>The user of the system that initiates a request to create a new Team Project automatically becomes the Project Administrator.  This is typically a Project Manager within a team, but any individual can request a new Team Project.  The Project Administrator is charged with oversight of the Team Project, and is also the main contact for the Team Project should an issue arise.</w:t>
      </w:r>
    </w:p>
    <w:p w14:paraId="1A9C215D" w14:textId="77777777" w:rsidR="00120319" w:rsidRDefault="00120319" w:rsidP="00282F79">
      <w:pPr>
        <w:pStyle w:val="Heading3"/>
      </w:pPr>
      <w:r>
        <w:t>Team Project Collection Strategy</w:t>
      </w:r>
    </w:p>
    <w:p w14:paraId="72B8B96F" w14:textId="77777777" w:rsidR="00AD2FC9" w:rsidRDefault="00AD2FC9" w:rsidP="00282F79">
      <w:r>
        <w:t xml:space="preserve">The Team Project Creation Strategy illustrates the decisions needed to determine if the new Team Project is created in an existing Team Project Collection, or if a new </w:t>
      </w:r>
      <w:r w:rsidR="001C6AA6">
        <w:t>Team Project Collection</w:t>
      </w:r>
      <w:r>
        <w:t xml:space="preserve"> should be considered.</w:t>
      </w:r>
    </w:p>
    <w:p w14:paraId="33AED08F" w14:textId="77777777" w:rsidR="00AD2FC9" w:rsidRPr="00AD2FC9" w:rsidRDefault="00AD2FC9" w:rsidP="00282F79"/>
    <w:p w14:paraId="5483D3E4" w14:textId="77777777" w:rsidR="00343DF7" w:rsidRDefault="00083D36" w:rsidP="00F34AB5">
      <w:pPr>
        <w:jc w:val="center"/>
      </w:pPr>
      <w:r>
        <w:object w:dxaOrig="7366" w:dyaOrig="8806" w14:anchorId="5C20F72F">
          <v:shape id="_x0000_i1026" type="#_x0000_t75" style="width:340.5pt;height:408pt" o:ole="" o:allowoverlap="f">
            <v:imagedata r:id="rId28" o:title=""/>
          </v:shape>
          <o:OLEObject Type="Embed" ProgID="Visio.Drawing.15" ShapeID="_x0000_i1026" DrawAspect="Content" ObjectID="_1473676103" r:id="rId29"/>
        </w:object>
      </w:r>
    </w:p>
    <w:p w14:paraId="6064B8C7" w14:textId="77777777" w:rsidR="001552CC" w:rsidRDefault="00343DF7" w:rsidP="00F34AB5">
      <w:pPr>
        <w:pStyle w:val="Caption"/>
        <w:jc w:val="center"/>
      </w:pPr>
      <w:r>
        <w:t xml:space="preserve">Figure </w:t>
      </w:r>
      <w:fldSimple w:instr=" SEQ Figure \* ARABIC ">
        <w:r w:rsidR="003E4BFE">
          <w:rPr>
            <w:noProof/>
          </w:rPr>
          <w:t>2</w:t>
        </w:r>
      </w:fldSimple>
      <w:r>
        <w:t xml:space="preserve"> - Team Project Creation Strategy</w:t>
      </w:r>
    </w:p>
    <w:p w14:paraId="13119A2A" w14:textId="77777777" w:rsidR="00D470C2" w:rsidRDefault="00D470C2" w:rsidP="00282F79">
      <w:r>
        <w:t>The needs of each Team Project will be evaluated to determine if it can be created in an existing Team Project Collection or not as follows:</w:t>
      </w:r>
    </w:p>
    <w:p w14:paraId="2553F801" w14:textId="77777777" w:rsidR="00D470C2" w:rsidRDefault="00D470C2" w:rsidP="00D470C2">
      <w:pPr>
        <w:pStyle w:val="ListParagraph"/>
        <w:numPr>
          <w:ilvl w:val="0"/>
          <w:numId w:val="46"/>
        </w:numPr>
      </w:pPr>
      <w:r>
        <w:t>If a TPC exists to suit the needs of the TP (i.e., a regulatory TPC already exists), it will be added to that existing TPC.</w:t>
      </w:r>
    </w:p>
    <w:p w14:paraId="215E016D" w14:textId="77777777" w:rsidR="00D470C2" w:rsidRDefault="0007485E" w:rsidP="00D470C2">
      <w:pPr>
        <w:pStyle w:val="ListParagraph"/>
        <w:numPr>
          <w:ilvl w:val="0"/>
          <w:numId w:val="46"/>
        </w:numPr>
      </w:pPr>
      <w:r>
        <w:lastRenderedPageBreak/>
        <w:t xml:space="preserve">If the new TP requires isolation from other TP’s </w:t>
      </w:r>
      <w:r w:rsidR="0076629F">
        <w:t xml:space="preserve">due to </w:t>
      </w:r>
      <w:r>
        <w:t>a business need</w:t>
      </w:r>
      <w:r w:rsidR="0076629F">
        <w:t xml:space="preserve"> (</w:t>
      </w:r>
      <w:r>
        <w:t>e.g. regulatory and/or auditing purposes</w:t>
      </w:r>
      <w:r w:rsidR="0076629F">
        <w:t>)</w:t>
      </w:r>
      <w:r>
        <w:t xml:space="preserve">, a new TPC </w:t>
      </w:r>
      <w:r w:rsidR="005E12EF">
        <w:t>is recommended.</w:t>
      </w:r>
    </w:p>
    <w:p w14:paraId="2E697BE1" w14:textId="77777777" w:rsidR="00D470C2" w:rsidRDefault="00D470C2" w:rsidP="00D470C2">
      <w:pPr>
        <w:pStyle w:val="ListParagraph"/>
        <w:numPr>
          <w:ilvl w:val="0"/>
          <w:numId w:val="46"/>
        </w:numPr>
      </w:pPr>
      <w:r>
        <w:t>If TP artifacts (source control, work item links) will be shared across multiple TP’s, or if the Process Template and security model are supported within the TPC, the current or same TPC will be used.</w:t>
      </w:r>
    </w:p>
    <w:p w14:paraId="1FC232F1" w14:textId="77777777" w:rsidR="00343DF7" w:rsidRDefault="00D470C2" w:rsidP="00282F79">
      <w:r>
        <w:t>T</w:t>
      </w:r>
      <w:r w:rsidR="005E12EF">
        <w:t xml:space="preserve">he </w:t>
      </w:r>
      <w:r w:rsidR="00AD2FC9">
        <w:t xml:space="preserve">ultimate </w:t>
      </w:r>
      <w:r w:rsidR="005E12EF">
        <w:t xml:space="preserve">goal is to keep the number of </w:t>
      </w:r>
      <w:r w:rsidR="00FC7153">
        <w:t xml:space="preserve">active </w:t>
      </w:r>
      <w:r w:rsidR="005E12EF">
        <w:t>TPC</w:t>
      </w:r>
      <w:r w:rsidR="00FC7153">
        <w:t>s</w:t>
      </w:r>
      <w:r w:rsidR="00AD2FC9">
        <w:t xml:space="preserve"> to a minimum</w:t>
      </w:r>
      <w:r w:rsidR="00A90391">
        <w:t xml:space="preserve"> since</w:t>
      </w:r>
      <w:r w:rsidR="00AD2FC9">
        <w:t xml:space="preserve"> increased numbers of TPCs increases </w:t>
      </w:r>
      <w:r w:rsidR="00A90391">
        <w:t xml:space="preserve">both </w:t>
      </w:r>
      <w:r w:rsidR="00AD2FC9">
        <w:t>administrative and maintenance costs.</w:t>
      </w:r>
    </w:p>
    <w:p w14:paraId="782916F9" w14:textId="77777777" w:rsidR="0007485E" w:rsidRDefault="0007485E" w:rsidP="00282F79"/>
    <w:p w14:paraId="5B633CFA" w14:textId="77777777" w:rsidR="00AD2FC9" w:rsidRDefault="00AD2FC9" w:rsidP="00282F79">
      <w:pPr>
        <w:pStyle w:val="Heading3"/>
      </w:pPr>
      <w:r>
        <w:t>Team Project Creation</w:t>
      </w:r>
    </w:p>
    <w:p w14:paraId="092719AA" w14:textId="77777777" w:rsidR="0007485E" w:rsidRDefault="0007485E" w:rsidP="00282F79">
      <w:r>
        <w:t xml:space="preserve">To create a new TP, information from the </w:t>
      </w:r>
      <w:r w:rsidR="00EE630D">
        <w:t xml:space="preserve">Project Administrator is required.  A table below </w:t>
      </w:r>
      <w:r w:rsidR="00D470C2">
        <w:t xml:space="preserve">lists the </w:t>
      </w:r>
      <w:r w:rsidR="00EE630D">
        <w:t>information</w:t>
      </w:r>
      <w:r w:rsidR="00D470C2">
        <w:t xml:space="preserve"> necessary </w:t>
      </w:r>
      <w:r w:rsidR="00EE630D">
        <w:t>with a description.</w:t>
      </w:r>
    </w:p>
    <w:tbl>
      <w:tblPr>
        <w:tblStyle w:val="GridTable2-Accent11"/>
        <w:tblW w:w="0" w:type="auto"/>
        <w:tblLook w:val="04A0" w:firstRow="1" w:lastRow="0" w:firstColumn="1" w:lastColumn="0" w:noHBand="0" w:noVBand="1"/>
      </w:tblPr>
      <w:tblGrid>
        <w:gridCol w:w="2898"/>
        <w:gridCol w:w="6452"/>
      </w:tblGrid>
      <w:tr w:rsidR="00246785" w14:paraId="19B34ACB"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C10563D" w14:textId="77777777" w:rsidR="00246785" w:rsidRPr="00246785" w:rsidRDefault="00246785" w:rsidP="00282F79">
            <w:r w:rsidRPr="00246785">
              <w:t xml:space="preserve">Information </w:t>
            </w:r>
            <w:r>
              <w:t xml:space="preserve">Property </w:t>
            </w:r>
            <w:r w:rsidRPr="00246785">
              <w:t>Name</w:t>
            </w:r>
          </w:p>
        </w:tc>
        <w:tc>
          <w:tcPr>
            <w:tcW w:w="6452" w:type="dxa"/>
          </w:tcPr>
          <w:p w14:paraId="59C946F0" w14:textId="77777777" w:rsidR="00246785" w:rsidRPr="009F2773" w:rsidRDefault="00246785" w:rsidP="00282F79">
            <w:pPr>
              <w:cnfStyle w:val="100000000000" w:firstRow="1" w:lastRow="0" w:firstColumn="0" w:lastColumn="0" w:oddVBand="0" w:evenVBand="0" w:oddHBand="0" w:evenHBand="0" w:firstRowFirstColumn="0" w:firstRowLastColumn="0" w:lastRowFirstColumn="0" w:lastRowLastColumn="0"/>
            </w:pPr>
            <w:r w:rsidRPr="009F2773">
              <w:t>Description</w:t>
            </w:r>
          </w:p>
        </w:tc>
      </w:tr>
      <w:tr w:rsidR="00246785" w14:paraId="2C7D1E93"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E490CEA" w14:textId="77777777" w:rsidR="00246785" w:rsidRPr="000C55EF" w:rsidRDefault="00246785" w:rsidP="00282F79">
            <w:pPr>
              <w:rPr>
                <w:b w:val="0"/>
              </w:rPr>
            </w:pPr>
            <w:r w:rsidRPr="000C55EF">
              <w:rPr>
                <w:b w:val="0"/>
              </w:rPr>
              <w:t>Team Project Name</w:t>
            </w:r>
          </w:p>
        </w:tc>
        <w:tc>
          <w:tcPr>
            <w:tcW w:w="6452" w:type="dxa"/>
          </w:tcPr>
          <w:p w14:paraId="23812535" w14:textId="77777777" w:rsidR="00246785" w:rsidRPr="000C55EF" w:rsidRDefault="00246785" w:rsidP="00282F79">
            <w:pPr>
              <w:cnfStyle w:val="000000100000" w:firstRow="0" w:lastRow="0" w:firstColumn="0" w:lastColumn="0" w:oddVBand="0" w:evenVBand="0" w:oddHBand="1" w:evenHBand="0" w:firstRowFirstColumn="0" w:firstRowLastColumn="0" w:lastRowFirstColumn="0" w:lastRowLastColumn="0"/>
            </w:pPr>
            <w:r w:rsidRPr="000C55EF">
              <w:t>Name of your Team Project (must be unique)</w:t>
            </w:r>
          </w:p>
        </w:tc>
      </w:tr>
      <w:tr w:rsidR="00246785" w14:paraId="1FE6B82E"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570AA958" w14:textId="77777777" w:rsidR="00246785" w:rsidRPr="000C55EF" w:rsidRDefault="00246785" w:rsidP="00282F79">
            <w:pPr>
              <w:rPr>
                <w:b w:val="0"/>
              </w:rPr>
            </w:pPr>
            <w:r w:rsidRPr="000C55EF">
              <w:rPr>
                <w:b w:val="0"/>
              </w:rPr>
              <w:t>Department Code</w:t>
            </w:r>
          </w:p>
        </w:tc>
        <w:tc>
          <w:tcPr>
            <w:tcW w:w="6452" w:type="dxa"/>
          </w:tcPr>
          <w:p w14:paraId="4F0F7ACC" w14:textId="77777777" w:rsidR="00246785" w:rsidRPr="009F2773" w:rsidRDefault="00246785" w:rsidP="00282F79">
            <w:pPr>
              <w:cnfStyle w:val="000000000000" w:firstRow="0" w:lastRow="0" w:firstColumn="0" w:lastColumn="0" w:oddVBand="0" w:evenVBand="0" w:oddHBand="0" w:evenHBand="0" w:firstRowFirstColumn="0" w:firstRowLastColumn="0" w:lastRowFirstColumn="0" w:lastRowLastColumn="0"/>
            </w:pPr>
            <w:r w:rsidRPr="009F2773">
              <w:t>3M Department Code of owner</w:t>
            </w:r>
            <w:r w:rsidR="009F2773">
              <w:t xml:space="preserve"> business group</w:t>
            </w:r>
          </w:p>
        </w:tc>
      </w:tr>
      <w:tr w:rsidR="00246785" w14:paraId="2F69A9BC"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1348EE8" w14:textId="77777777" w:rsidR="00246785" w:rsidRPr="000C55EF" w:rsidRDefault="00246785" w:rsidP="00282F79">
            <w:pPr>
              <w:rPr>
                <w:b w:val="0"/>
              </w:rPr>
            </w:pPr>
            <w:r w:rsidRPr="000C55EF">
              <w:rPr>
                <w:b w:val="0"/>
              </w:rPr>
              <w:t>Project Administrator</w:t>
            </w:r>
          </w:p>
        </w:tc>
        <w:tc>
          <w:tcPr>
            <w:tcW w:w="6452" w:type="dxa"/>
          </w:tcPr>
          <w:p w14:paraId="085B3E17" w14:textId="77777777" w:rsidR="00246785" w:rsidRPr="009F2773" w:rsidRDefault="002553B8" w:rsidP="00282F79">
            <w:pPr>
              <w:cnfStyle w:val="000000100000" w:firstRow="0" w:lastRow="0" w:firstColumn="0" w:lastColumn="0" w:oddVBand="0" w:evenVBand="0" w:oddHBand="1" w:evenHBand="0" w:firstRowFirstColumn="0" w:firstRowLastColumn="0" w:lastRowFirstColumn="0" w:lastRowLastColumn="0"/>
            </w:pPr>
            <w:r>
              <w:t xml:space="preserve">Team Project contact, </w:t>
            </w:r>
            <w:r w:rsidR="00246785" w:rsidRPr="009F2773">
              <w:t>responsible for T</w:t>
            </w:r>
            <w:r>
              <w:t xml:space="preserve">eam </w:t>
            </w:r>
            <w:r w:rsidR="00246785" w:rsidRPr="009F2773">
              <w:t>P</w:t>
            </w:r>
            <w:r>
              <w:t>roject</w:t>
            </w:r>
            <w:r w:rsidR="00246785" w:rsidRPr="009F2773">
              <w:t xml:space="preserve"> oversight</w:t>
            </w:r>
          </w:p>
        </w:tc>
      </w:tr>
      <w:tr w:rsidR="009F2773" w14:paraId="11B23916"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03A15FAD" w14:textId="77777777" w:rsidR="009F2773" w:rsidRPr="000C55EF" w:rsidRDefault="009F2773" w:rsidP="00282F79">
            <w:pPr>
              <w:rPr>
                <w:b w:val="0"/>
              </w:rPr>
            </w:pPr>
            <w:r w:rsidRPr="000C55EF">
              <w:rPr>
                <w:b w:val="0"/>
              </w:rPr>
              <w:t>Project Administrator Members</w:t>
            </w:r>
          </w:p>
        </w:tc>
        <w:tc>
          <w:tcPr>
            <w:tcW w:w="6452" w:type="dxa"/>
          </w:tcPr>
          <w:p w14:paraId="60E0232C" w14:textId="77777777" w:rsidR="009F2773" w:rsidRPr="009F2773" w:rsidRDefault="009F2773" w:rsidP="00282F79">
            <w:pPr>
              <w:cnfStyle w:val="000000000000" w:firstRow="0" w:lastRow="0" w:firstColumn="0" w:lastColumn="0" w:oddVBand="0" w:evenVBand="0" w:oddHBand="0" w:evenHBand="0" w:firstRowFirstColumn="0" w:firstRowLastColumn="0" w:lastRowFirstColumn="0" w:lastRowLastColumn="0"/>
            </w:pPr>
            <w:r w:rsidRPr="009F2773">
              <w:t>AD Group of Team Members with Project Administrator access (optional)</w:t>
            </w:r>
          </w:p>
        </w:tc>
      </w:tr>
      <w:tr w:rsidR="00246785" w14:paraId="3425DBDF"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D44BC42" w14:textId="77777777" w:rsidR="00246785" w:rsidRPr="000C55EF" w:rsidRDefault="00246785" w:rsidP="00282F79">
            <w:pPr>
              <w:rPr>
                <w:b w:val="0"/>
              </w:rPr>
            </w:pPr>
            <w:r w:rsidRPr="000C55EF">
              <w:rPr>
                <w:b w:val="0"/>
              </w:rPr>
              <w:t>Contributor Team Members</w:t>
            </w:r>
          </w:p>
        </w:tc>
        <w:tc>
          <w:tcPr>
            <w:tcW w:w="6452" w:type="dxa"/>
          </w:tcPr>
          <w:p w14:paraId="50F723D1" w14:textId="77777777" w:rsidR="00246785" w:rsidRPr="009F2773" w:rsidRDefault="00246785" w:rsidP="00282F79">
            <w:pPr>
              <w:cnfStyle w:val="000000100000" w:firstRow="0" w:lastRow="0" w:firstColumn="0" w:lastColumn="0" w:oddVBand="0" w:evenVBand="0" w:oddHBand="1" w:evenHBand="0" w:firstRowFirstColumn="0" w:firstRowLastColumn="0" w:lastRowFirstColumn="0" w:lastRowLastColumn="0"/>
            </w:pPr>
            <w:r w:rsidRPr="009F2773">
              <w:t>AD Group of Team Members with Contributor access</w:t>
            </w:r>
          </w:p>
        </w:tc>
      </w:tr>
      <w:tr w:rsidR="00246785" w14:paraId="5C32F6C6"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2B70D6C6" w14:textId="77777777" w:rsidR="00246785" w:rsidRPr="000C55EF" w:rsidRDefault="00246785" w:rsidP="00282F79">
            <w:pPr>
              <w:rPr>
                <w:b w:val="0"/>
              </w:rPr>
            </w:pPr>
            <w:r w:rsidRPr="000C55EF">
              <w:rPr>
                <w:b w:val="0"/>
              </w:rPr>
              <w:t>Builder Team Members</w:t>
            </w:r>
          </w:p>
        </w:tc>
        <w:tc>
          <w:tcPr>
            <w:tcW w:w="6452" w:type="dxa"/>
          </w:tcPr>
          <w:p w14:paraId="22EC3ED3" w14:textId="77777777" w:rsidR="00246785" w:rsidRPr="009F2773" w:rsidRDefault="00246785" w:rsidP="00282F79">
            <w:pPr>
              <w:cnfStyle w:val="000000000000" w:firstRow="0" w:lastRow="0" w:firstColumn="0" w:lastColumn="0" w:oddVBand="0" w:evenVBand="0" w:oddHBand="0" w:evenHBand="0" w:firstRowFirstColumn="0" w:firstRowLastColumn="0" w:lastRowFirstColumn="0" w:lastRowLastColumn="0"/>
            </w:pPr>
            <w:r w:rsidRPr="009F2773">
              <w:t>AD Group of Team Members with Builder access</w:t>
            </w:r>
          </w:p>
        </w:tc>
      </w:tr>
      <w:tr w:rsidR="00246785" w14:paraId="50245F2D"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A31E6C4" w14:textId="77777777" w:rsidR="00246785" w:rsidRPr="000C55EF" w:rsidRDefault="00246785" w:rsidP="00282F79">
            <w:pPr>
              <w:rPr>
                <w:b w:val="0"/>
              </w:rPr>
            </w:pPr>
            <w:r w:rsidRPr="000C55EF">
              <w:rPr>
                <w:b w:val="0"/>
              </w:rPr>
              <w:t>Build Services</w:t>
            </w:r>
          </w:p>
        </w:tc>
        <w:tc>
          <w:tcPr>
            <w:tcW w:w="6452" w:type="dxa"/>
          </w:tcPr>
          <w:p w14:paraId="576EC910" w14:textId="77777777" w:rsidR="00246785" w:rsidRPr="009F2773" w:rsidRDefault="00246785" w:rsidP="00282F79">
            <w:pPr>
              <w:cnfStyle w:val="000000100000" w:firstRow="0" w:lastRow="0" w:firstColumn="0" w:lastColumn="0" w:oddVBand="0" w:evenVBand="0" w:oddHBand="1" w:evenHBand="0" w:firstRowFirstColumn="0" w:firstRowLastColumn="0" w:lastRowFirstColumn="0" w:lastRowLastColumn="0"/>
            </w:pPr>
            <w:r w:rsidRPr="009F2773">
              <w:t>Will a build machine be utilized? (Y/N)</w:t>
            </w:r>
          </w:p>
        </w:tc>
      </w:tr>
      <w:tr w:rsidR="00246785" w14:paraId="35B0F2A4"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1E641E90" w14:textId="77777777" w:rsidR="00246785" w:rsidRPr="000C55EF" w:rsidRDefault="00246785" w:rsidP="00282F79">
            <w:pPr>
              <w:rPr>
                <w:b w:val="0"/>
              </w:rPr>
            </w:pPr>
            <w:r w:rsidRPr="000C55EF">
              <w:rPr>
                <w:b w:val="0"/>
              </w:rPr>
              <w:t>Source Control Type</w:t>
            </w:r>
          </w:p>
        </w:tc>
        <w:tc>
          <w:tcPr>
            <w:tcW w:w="6452" w:type="dxa"/>
          </w:tcPr>
          <w:p w14:paraId="01F52C4B" w14:textId="77777777" w:rsidR="00246785" w:rsidRPr="009F2773" w:rsidRDefault="00246785" w:rsidP="00282F79">
            <w:pPr>
              <w:cnfStyle w:val="000000000000" w:firstRow="0" w:lastRow="0" w:firstColumn="0" w:lastColumn="0" w:oddVBand="0" w:evenVBand="0" w:oddHBand="0" w:evenHBand="0" w:firstRowFirstColumn="0" w:firstRowLastColumn="0" w:lastRowFirstColumn="0" w:lastRowLastColumn="0"/>
            </w:pPr>
            <w:r w:rsidRPr="009F2773">
              <w:t>Which source control type, TFVC or Git</w:t>
            </w:r>
          </w:p>
        </w:tc>
      </w:tr>
      <w:tr w:rsidR="005E12EF" w14:paraId="6C0C9B87"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0595CAA" w14:textId="77777777" w:rsidR="005E12EF" w:rsidRPr="000C55EF" w:rsidRDefault="005E12EF" w:rsidP="00282F79">
            <w:pPr>
              <w:rPr>
                <w:b w:val="0"/>
              </w:rPr>
            </w:pPr>
            <w:r w:rsidRPr="000C55EF">
              <w:rPr>
                <w:b w:val="0"/>
              </w:rPr>
              <w:t>SharePoint Integration</w:t>
            </w:r>
          </w:p>
        </w:tc>
        <w:tc>
          <w:tcPr>
            <w:tcW w:w="6452" w:type="dxa"/>
          </w:tcPr>
          <w:p w14:paraId="5F44C37E" w14:textId="77777777" w:rsidR="005E12EF" w:rsidRPr="009F2773" w:rsidRDefault="005E12EF" w:rsidP="00282F79">
            <w:pPr>
              <w:cnfStyle w:val="000000100000" w:firstRow="0" w:lastRow="0" w:firstColumn="0" w:lastColumn="0" w:oddVBand="0" w:evenVBand="0" w:oddHBand="1" w:evenHBand="0" w:firstRowFirstColumn="0" w:firstRowLastColumn="0" w:lastRowFirstColumn="0" w:lastRowLastColumn="0"/>
            </w:pPr>
            <w:r w:rsidRPr="009F2773">
              <w:t>Create SharePoint site for collaboration (Y/N)</w:t>
            </w:r>
          </w:p>
        </w:tc>
      </w:tr>
      <w:tr w:rsidR="005E12EF" w14:paraId="42BFB2AD"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3AB77351" w14:textId="77777777" w:rsidR="005E12EF" w:rsidRPr="000C55EF" w:rsidRDefault="005E12EF" w:rsidP="00282F79">
            <w:pPr>
              <w:rPr>
                <w:b w:val="0"/>
              </w:rPr>
            </w:pPr>
            <w:r w:rsidRPr="000C55EF">
              <w:rPr>
                <w:b w:val="0"/>
              </w:rPr>
              <w:t>Process Methodology</w:t>
            </w:r>
          </w:p>
        </w:tc>
        <w:tc>
          <w:tcPr>
            <w:tcW w:w="6452" w:type="dxa"/>
          </w:tcPr>
          <w:p w14:paraId="2ACFCC35" w14:textId="77777777" w:rsidR="005E12EF" w:rsidRPr="009F2773" w:rsidRDefault="005E12EF" w:rsidP="00282F7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9F2773">
              <w:t>Microsoft Visual Studio Scrum 2013</w:t>
            </w:r>
          </w:p>
          <w:p w14:paraId="00D9E8AC" w14:textId="77777777" w:rsidR="006C1335" w:rsidRPr="009F2773" w:rsidRDefault="006C1335" w:rsidP="00282F7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9F2773">
              <w:t>Other</w:t>
            </w:r>
          </w:p>
        </w:tc>
      </w:tr>
    </w:tbl>
    <w:p w14:paraId="4F36666C" w14:textId="77777777" w:rsidR="00EE630D" w:rsidRPr="004C1041" w:rsidRDefault="005E12EF" w:rsidP="00282F79">
      <w:r>
        <w:t>The TP information gathered needs to be col</w:t>
      </w:r>
      <w:r w:rsidR="001C6AA6">
        <w:t xml:space="preserve">lected and stored with the TP.  </w:t>
      </w:r>
      <w:r w:rsidR="00EE61AD">
        <w:t xml:space="preserve">This information will be used to contact the Project Administrator when the need arises, e.g., system upgrades, system updates, maintenance windows, etc.  </w:t>
      </w:r>
    </w:p>
    <w:p w14:paraId="75041ECA" w14:textId="77777777" w:rsidR="001F47FD" w:rsidRDefault="00CD7E65" w:rsidP="00282F79">
      <w:pPr>
        <w:pStyle w:val="Heading3"/>
      </w:pPr>
      <w:r>
        <w:t>Team Project Access Levels</w:t>
      </w:r>
    </w:p>
    <w:p w14:paraId="3A1E1841" w14:textId="77777777" w:rsidR="005E12EF" w:rsidRDefault="005E12EF" w:rsidP="00282F79">
      <w:r>
        <w:t>ETFS requires the use of Active Directory</w:t>
      </w:r>
      <w:r w:rsidR="00B8680A">
        <w:t xml:space="preserve"> (AD)</w:t>
      </w:r>
      <w:r>
        <w:t xml:space="preserve"> groups for access control management.  </w:t>
      </w:r>
      <w:r w:rsidR="00CD7E65">
        <w:t xml:space="preserve">TP access levels are specified in </w:t>
      </w:r>
      <w:r w:rsidR="00D470C2">
        <w:t xml:space="preserve">the </w:t>
      </w:r>
      <w:hyperlink w:anchor="_Roles" w:history="1">
        <w:r w:rsidR="00D470C2" w:rsidRPr="00D470C2">
          <w:rPr>
            <w:rStyle w:val="Hyperlink"/>
          </w:rPr>
          <w:t xml:space="preserve">Roles </w:t>
        </w:r>
        <w:r w:rsidR="00CD7E65" w:rsidRPr="00D470C2">
          <w:rPr>
            <w:rStyle w:val="Hyperlink"/>
          </w:rPr>
          <w:t>Section</w:t>
        </w:r>
      </w:hyperlink>
      <w:r w:rsidR="00CD7E65">
        <w:t xml:space="preserve"> </w:t>
      </w:r>
      <w:r w:rsidR="00D470C2">
        <w:t xml:space="preserve">above.  </w:t>
      </w:r>
      <w:r w:rsidR="008A7ECB">
        <w:t xml:space="preserve">The </w:t>
      </w:r>
      <w:r>
        <w:t>interaction diagram below shows how an AD group is leveraged across the primary subsystems within TFS</w:t>
      </w:r>
      <w:r w:rsidR="006C1335">
        <w:t>.</w:t>
      </w:r>
    </w:p>
    <w:p w14:paraId="2F954C9B" w14:textId="77777777" w:rsidR="00B8680A" w:rsidRDefault="00AC22E5" w:rsidP="00282F79">
      <w:r>
        <w:object w:dxaOrig="7755" w:dyaOrig="3510" w14:anchorId="77B7BE2E">
          <v:shape id="_x0000_i1027" type="#_x0000_t75" style="width:465pt;height:210.75pt" o:ole="">
            <v:imagedata r:id="rId30" o:title=""/>
          </v:shape>
          <o:OLEObject Type="Embed" ProgID="Visio.Drawing.15" ShapeID="_x0000_i1027" DrawAspect="Content" ObjectID="_1473676104" r:id="rId31"/>
        </w:object>
      </w:r>
    </w:p>
    <w:p w14:paraId="0DA8ABBB" w14:textId="77777777" w:rsidR="00CE53EF" w:rsidRDefault="008A7ECB" w:rsidP="00282F79">
      <w:r>
        <w:lastRenderedPageBreak/>
        <w:t xml:space="preserve">Upon creation of a TP, the specified AD groups are assigned.  </w:t>
      </w:r>
      <w:r w:rsidR="00B8680A">
        <w:t xml:space="preserve">The Project Administrator </w:t>
      </w:r>
      <w:r>
        <w:t xml:space="preserve">then </w:t>
      </w:r>
      <w:r w:rsidR="00B8680A">
        <w:t xml:space="preserve">will add team members to each of the access levels by leveraging AD.  If the TP requires more ‘Team Groups’, the Project Administrator must create additional AD groups </w:t>
      </w:r>
      <w:r w:rsidR="00CD7E65">
        <w:t xml:space="preserve">in provisioning </w:t>
      </w:r>
      <w:r w:rsidR="00B8680A">
        <w:t>the access levels.</w:t>
      </w:r>
    </w:p>
    <w:p w14:paraId="1AD0DB1C" w14:textId="77777777" w:rsidR="00AD2FC9" w:rsidRPr="00CE53EF" w:rsidRDefault="00AD2FC9" w:rsidP="00282F79">
      <w:pPr>
        <w:pStyle w:val="Heading2"/>
      </w:pPr>
      <w:bookmarkStart w:id="14" w:name="_Toc388516402"/>
      <w:del w:id="15" w:author="Curtis P. Morgan" w:date="2014-07-10T10:10:00Z">
        <w:r w:rsidDel="00A07D42">
          <w:delText xml:space="preserve">Requirements </w:delText>
        </w:r>
      </w:del>
      <w:ins w:id="16" w:author="Curtis P. Morgan" w:date="2014-07-10T10:10:00Z">
        <w:r w:rsidR="00A07D42">
          <w:t xml:space="preserve">Work Item </w:t>
        </w:r>
      </w:ins>
      <w:r>
        <w:t>Management</w:t>
      </w:r>
      <w:r w:rsidR="00F84CF7">
        <w:t xml:space="preserve"> within a Team </w:t>
      </w:r>
      <w:commentRangeStart w:id="17"/>
      <w:commentRangeStart w:id="18"/>
      <w:r w:rsidR="00F84CF7">
        <w:t>Project</w:t>
      </w:r>
      <w:bookmarkEnd w:id="14"/>
      <w:commentRangeEnd w:id="17"/>
      <w:r w:rsidR="00703DBC">
        <w:rPr>
          <w:rStyle w:val="CommentReference"/>
          <w:rFonts w:asciiTheme="minorHAnsi" w:eastAsiaTheme="minorHAnsi" w:hAnsiTheme="minorHAnsi" w:cstheme="minorBidi"/>
          <w:color w:val="auto"/>
        </w:rPr>
        <w:commentReference w:id="17"/>
      </w:r>
      <w:commentRangeEnd w:id="18"/>
      <w:r w:rsidR="00703DBC">
        <w:rPr>
          <w:rStyle w:val="CommentReference"/>
          <w:rFonts w:asciiTheme="minorHAnsi" w:eastAsiaTheme="minorHAnsi" w:hAnsiTheme="minorHAnsi" w:cstheme="minorBidi"/>
          <w:color w:val="auto"/>
        </w:rPr>
        <w:commentReference w:id="18"/>
      </w:r>
      <w:ins w:id="19" w:author="Curtis P. Morgan" w:date="2014-07-10T10:08:00Z">
        <w:r w:rsidR="00A07D42">
          <w:t xml:space="preserve"> </w:t>
        </w:r>
      </w:ins>
    </w:p>
    <w:p w14:paraId="59728129" w14:textId="77777777" w:rsidR="00B30A66" w:rsidRDefault="00B30A66" w:rsidP="00282F79">
      <w:pPr>
        <w:pStyle w:val="Heading3"/>
      </w:pPr>
      <w:r>
        <w:t xml:space="preserve">A </w:t>
      </w:r>
      <w:r w:rsidR="002553B8">
        <w:t>Project Administrator</w:t>
      </w:r>
      <w:r>
        <w:t xml:space="preserve"> can organize work items</w:t>
      </w:r>
    </w:p>
    <w:p w14:paraId="18D1E062" w14:textId="77777777" w:rsidR="0029717C" w:rsidRDefault="0029717C" w:rsidP="00282F79">
      <w:r>
        <w:t xml:space="preserve">A </w:t>
      </w:r>
      <w:r w:rsidR="002553B8">
        <w:t xml:space="preserve">Project Administrator must be able to </w:t>
      </w:r>
      <w:r>
        <w:t xml:space="preserve">organize work items into </w:t>
      </w:r>
      <w:r w:rsidR="002553B8">
        <w:t xml:space="preserve">segments of time (iterations) and </w:t>
      </w:r>
      <w:r>
        <w:t>into categories</w:t>
      </w:r>
      <w:r w:rsidR="002553B8">
        <w:t xml:space="preserve"> (areas)</w:t>
      </w:r>
      <w:r>
        <w:t xml:space="preserve"> for organizational purposes.</w:t>
      </w:r>
    </w:p>
    <w:p w14:paraId="4699C4F3" w14:textId="77777777" w:rsidR="00B30A66" w:rsidRDefault="00F84CF7" w:rsidP="00282F79">
      <w:pPr>
        <w:pStyle w:val="Heading3"/>
      </w:pPr>
      <w:r>
        <w:t>A User can assign</w:t>
      </w:r>
      <w:r w:rsidR="00AD2FC9">
        <w:t xml:space="preserve"> a user to a work item</w:t>
      </w:r>
    </w:p>
    <w:p w14:paraId="142584B5" w14:textId="77777777" w:rsidR="0029717C" w:rsidRPr="0029717C" w:rsidRDefault="0029717C" w:rsidP="00282F79">
      <w:r>
        <w:t>A</w:t>
      </w:r>
      <w:r w:rsidR="002553B8">
        <w:t xml:space="preserve"> user with the edit-project-level access</w:t>
      </w:r>
      <w:r w:rsidR="008A622E">
        <w:t xml:space="preserve"> level can edit a</w:t>
      </w:r>
      <w:r>
        <w:t xml:space="preserve"> work item </w:t>
      </w:r>
      <w:r w:rsidR="008A622E">
        <w:t>and</w:t>
      </w:r>
      <w:r>
        <w:t xml:space="preserve"> assign to an individual</w:t>
      </w:r>
      <w:r w:rsidR="0063611B">
        <w:t xml:space="preserve"> or group to perform the work.</w:t>
      </w:r>
      <w:r w:rsidR="0026229B">
        <w:t xml:space="preserve">  Provide usable solution to ‘Assign To’ list in work item assignment.</w:t>
      </w:r>
    </w:p>
    <w:p w14:paraId="7E60D2D7" w14:textId="77777777" w:rsidR="008A03C2" w:rsidRDefault="00D6029B" w:rsidP="00282F79">
      <w:pPr>
        <w:pStyle w:val="Heading3"/>
      </w:pPr>
      <w:r>
        <w:t>A user can run Te</w:t>
      </w:r>
      <w:r w:rsidR="008A03C2">
        <w:t>am Project level reporting to show project progress.</w:t>
      </w:r>
    </w:p>
    <w:p w14:paraId="6385800F" w14:textId="77777777" w:rsidR="0063611B" w:rsidRDefault="0063611B" w:rsidP="00282F79">
      <w:r>
        <w:t>A user needs the ability to run reports against collection and tabulated information for a Team Project that shows project work completed and remaining work.</w:t>
      </w:r>
    </w:p>
    <w:p w14:paraId="138EA654" w14:textId="77777777" w:rsidR="00266175" w:rsidRDefault="00266175" w:rsidP="00282F79">
      <w:pPr>
        <w:pStyle w:val="Heading3"/>
      </w:pPr>
      <w:r>
        <w:t>A user can view supported Process Templates.</w:t>
      </w:r>
    </w:p>
    <w:p w14:paraId="628FA70D" w14:textId="77777777" w:rsidR="00266175" w:rsidRPr="00403F02" w:rsidRDefault="00266175" w:rsidP="00282F79">
      <w:r>
        <w:t>As part of communications with users, both current and new, the supported process for team project must be available for review.</w:t>
      </w:r>
    </w:p>
    <w:p w14:paraId="3C0882F4" w14:textId="77777777" w:rsidR="00266175" w:rsidRDefault="00266175" w:rsidP="00282F79">
      <w:pPr>
        <w:pStyle w:val="Heading3"/>
      </w:pPr>
      <w:r>
        <w:t>A user can create a new work item.</w:t>
      </w:r>
    </w:p>
    <w:p w14:paraId="2D948D54" w14:textId="77777777" w:rsidR="00266175" w:rsidRPr="00403F02" w:rsidRDefault="00266175" w:rsidP="00282F79">
      <w:r>
        <w:t>A user – assuming they have appropriate permission – should be able to create a new work item.</w:t>
      </w:r>
    </w:p>
    <w:p w14:paraId="36FE9C51" w14:textId="77777777" w:rsidR="00266175" w:rsidRDefault="00266175" w:rsidP="00282F79">
      <w:pPr>
        <w:pStyle w:val="Heading3"/>
      </w:pPr>
      <w:r>
        <w:t>A user can update an existing work item.</w:t>
      </w:r>
    </w:p>
    <w:p w14:paraId="60BFB03B" w14:textId="77777777" w:rsidR="00266175" w:rsidRPr="00403F02" w:rsidRDefault="00266175" w:rsidP="00282F79">
      <w:r>
        <w:t>A user – assuming they have appropriate permission – should be able to update a work item.</w:t>
      </w:r>
    </w:p>
    <w:p w14:paraId="34D8BB59" w14:textId="77777777" w:rsidR="00266175" w:rsidRDefault="00266175" w:rsidP="00282F79"/>
    <w:p w14:paraId="79981F18" w14:textId="77777777" w:rsidR="00266175" w:rsidRDefault="00266175" w:rsidP="00282F79">
      <w:pPr>
        <w:pStyle w:val="Heading2"/>
      </w:pPr>
      <w:bookmarkStart w:id="20" w:name="_Toc388516403"/>
      <w:r>
        <w:t>Reporting</w:t>
      </w:r>
      <w:bookmarkEnd w:id="20"/>
    </w:p>
    <w:p w14:paraId="5BEDCCC9" w14:textId="77777777" w:rsidR="00D24FD4" w:rsidRPr="00D24FD4" w:rsidRDefault="00D24FD4" w:rsidP="00282F79">
      <w:r>
        <w:t xml:space="preserve">The Reporting subsystem in TFS uses </w:t>
      </w:r>
      <w:r w:rsidR="009C76DB">
        <w:t>an</w:t>
      </w:r>
      <w:r>
        <w:t xml:space="preserve"> aggregation method to build several layers of data for reporting.</w:t>
      </w:r>
    </w:p>
    <w:p w14:paraId="4CD6189B" w14:textId="77777777" w:rsidR="004F5292" w:rsidRDefault="00E03961" w:rsidP="00282F79">
      <w:r>
        <w:rPr>
          <w:noProof/>
        </w:rPr>
        <w:drawing>
          <wp:anchor distT="0" distB="0" distL="114300" distR="114300" simplePos="0" relativeHeight="251698688" behindDoc="0" locked="0" layoutInCell="1" allowOverlap="1" wp14:anchorId="5F07F16E" wp14:editId="4EC5F994">
            <wp:simplePos x="0" y="0"/>
            <wp:positionH relativeFrom="margin">
              <wp:align>right</wp:align>
            </wp:positionH>
            <wp:positionV relativeFrom="paragraph">
              <wp:posOffset>6709</wp:posOffset>
            </wp:positionV>
            <wp:extent cx="2886075" cy="238506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86075" cy="2385060"/>
                    </a:xfrm>
                    <a:prstGeom prst="rect">
                      <a:avLst/>
                    </a:prstGeom>
                  </pic:spPr>
                </pic:pic>
              </a:graphicData>
            </a:graphic>
          </wp:anchor>
        </w:drawing>
      </w:r>
      <w:r w:rsidR="004F5292">
        <w:rPr>
          <w:noProof/>
        </w:rPr>
        <w:drawing>
          <wp:inline distT="0" distB="0" distL="0" distR="0" wp14:anchorId="1C047CD5" wp14:editId="7335B797">
            <wp:extent cx="2767053" cy="1113155"/>
            <wp:effectExtent l="0" t="19050" r="14605" b="488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4C7AC721" w14:textId="77777777" w:rsidR="00E03961" w:rsidRDefault="00E03961" w:rsidP="00282F79"/>
    <w:p w14:paraId="1D360825" w14:textId="77777777" w:rsidR="00441F2D" w:rsidRDefault="00D24FD4" w:rsidP="00282F79">
      <w:r>
        <w:t>Each TPC contains details of every transaction made by team members</w:t>
      </w:r>
      <w:r w:rsidR="00C43941">
        <w:t>, such as source code Change sets, Work Item creation/modification, Team Builds</w:t>
      </w:r>
      <w:r w:rsidR="00F84CF7">
        <w:t>, etc.</w:t>
      </w:r>
      <w:r>
        <w:t xml:space="preserve">  </w:t>
      </w:r>
      <w:r w:rsidR="00C43941">
        <w:t>The Tfs_Warehouse aggregates this data from each TPC, and the data is further aggregated into the Tfs_Analysis cube</w:t>
      </w:r>
      <w:r w:rsidR="00007F33">
        <w:t>.</w:t>
      </w:r>
    </w:p>
    <w:p w14:paraId="3CE32E09" w14:textId="77777777" w:rsidR="00A561FD" w:rsidRDefault="00A561FD" w:rsidP="00282F79">
      <w:pPr>
        <w:pStyle w:val="Heading3"/>
      </w:pPr>
      <w:r>
        <w:t>Initial Reports</w:t>
      </w:r>
      <w:r w:rsidR="00CC7D69">
        <w:t xml:space="preserve"> for Team Projects</w:t>
      </w:r>
    </w:p>
    <w:p w14:paraId="7269EAC1" w14:textId="77777777" w:rsidR="00582A88" w:rsidRDefault="00441F2D" w:rsidP="00282F79">
      <w:r>
        <w:t xml:space="preserve">Upon creation of the Team Project, an </w:t>
      </w:r>
      <w:r w:rsidR="00582A88">
        <w:t xml:space="preserve">initial set of reports must be </w:t>
      </w:r>
      <w:r w:rsidR="00F84CF7">
        <w:t>available</w:t>
      </w:r>
      <w:r w:rsidR="00582A88">
        <w:t>.  These must</w:t>
      </w:r>
      <w:r w:rsidR="00F84CF7">
        <w:t xml:space="preserve">, at a minimum, </w:t>
      </w:r>
      <w:r w:rsidR="00582A88">
        <w:t xml:space="preserve">include </w:t>
      </w:r>
      <w:r w:rsidR="00F84CF7">
        <w:t xml:space="preserve">the following </w:t>
      </w:r>
      <w:r w:rsidR="00A561FD">
        <w:t>project status</w:t>
      </w:r>
      <w:r w:rsidR="00582A88">
        <w:t xml:space="preserve"> reports:</w:t>
      </w:r>
    </w:p>
    <w:p w14:paraId="645FE5FF" w14:textId="77777777" w:rsidR="00582A88" w:rsidRDefault="00582A88" w:rsidP="00282F79">
      <w:pPr>
        <w:pStyle w:val="ListParagraph"/>
        <w:numPr>
          <w:ilvl w:val="0"/>
          <w:numId w:val="27"/>
        </w:numPr>
      </w:pPr>
      <w:r>
        <w:lastRenderedPageBreak/>
        <w:t>Work Complete</w:t>
      </w:r>
    </w:p>
    <w:p w14:paraId="4E075974" w14:textId="77777777" w:rsidR="00582A88" w:rsidRDefault="00582A88" w:rsidP="00282F79">
      <w:pPr>
        <w:pStyle w:val="ListParagraph"/>
        <w:numPr>
          <w:ilvl w:val="0"/>
          <w:numId w:val="27"/>
        </w:numPr>
      </w:pPr>
      <w:r>
        <w:t>Work Remaining</w:t>
      </w:r>
    </w:p>
    <w:p w14:paraId="0AFF8D9D" w14:textId="77777777" w:rsidR="00582A88" w:rsidRDefault="00BF7506" w:rsidP="00282F79">
      <w:pPr>
        <w:pStyle w:val="ListParagraph"/>
        <w:numPr>
          <w:ilvl w:val="0"/>
          <w:numId w:val="27"/>
        </w:numPr>
      </w:pPr>
      <w:r>
        <w:t>Testing Status</w:t>
      </w:r>
    </w:p>
    <w:p w14:paraId="08E864AE" w14:textId="77777777" w:rsidR="00BF7506" w:rsidRDefault="00BF7506" w:rsidP="00282F79">
      <w:pPr>
        <w:pStyle w:val="ListParagraph"/>
        <w:numPr>
          <w:ilvl w:val="0"/>
          <w:numId w:val="27"/>
        </w:numPr>
      </w:pPr>
      <w:r>
        <w:t>Bugs/Issue Status</w:t>
      </w:r>
    </w:p>
    <w:p w14:paraId="566B13DE" w14:textId="77777777" w:rsidR="00CC7D69" w:rsidRDefault="00CC7D69" w:rsidP="00CC7D69">
      <w:pPr>
        <w:pStyle w:val="Heading3"/>
      </w:pPr>
      <w:r>
        <w:t>Team Project Collection Reports</w:t>
      </w:r>
    </w:p>
    <w:p w14:paraId="64E60F60" w14:textId="77777777" w:rsidR="00CC7D69" w:rsidRPr="00CC7D69" w:rsidRDefault="00CC7D69" w:rsidP="00CC7D69">
      <w:r>
        <w:t>For a Team Project Collection, roll up reporting for Team Project across a Team Project Collection must be supported.  This includes overview reports of key metrics for Team Projects, as outlines above (Work Complete, Work Remaining, Testing St</w:t>
      </w:r>
      <w:r w:rsidR="00F471DB">
        <w:t>atus, Bugs/Issue Status).</w:t>
      </w:r>
    </w:p>
    <w:p w14:paraId="68E8CD02" w14:textId="77777777" w:rsidR="00CC7D69" w:rsidRDefault="00CC7D69" w:rsidP="00CC7D69">
      <w:pPr>
        <w:pStyle w:val="Heading3"/>
      </w:pPr>
      <w:r>
        <w:t>TFS Instance Reports</w:t>
      </w:r>
    </w:p>
    <w:p w14:paraId="460DBE96" w14:textId="77777777" w:rsidR="00F471DB" w:rsidRDefault="00F471DB" w:rsidP="00F471DB">
      <w:r>
        <w:t>Reports at the TFS Instance level are primarily focused on system performance, utilization, and oversight.  Reports at this level must support:</w:t>
      </w:r>
    </w:p>
    <w:p w14:paraId="185559CF" w14:textId="77777777" w:rsidR="00F471DB" w:rsidRDefault="00F471DB" w:rsidP="00F471DB">
      <w:pPr>
        <w:pStyle w:val="ListParagraph"/>
        <w:numPr>
          <w:ilvl w:val="0"/>
          <w:numId w:val="49"/>
        </w:numPr>
      </w:pPr>
      <w:r>
        <w:t>Tfs_Analysis Cube Status</w:t>
      </w:r>
    </w:p>
    <w:p w14:paraId="1D632175" w14:textId="77777777" w:rsidR="00F471DB" w:rsidRDefault="00F471DB" w:rsidP="00F471DB">
      <w:pPr>
        <w:pStyle w:val="ListParagraph"/>
        <w:numPr>
          <w:ilvl w:val="0"/>
          <w:numId w:val="49"/>
        </w:numPr>
      </w:pPr>
      <w:r>
        <w:t>Tfs_Warehouse Job Status</w:t>
      </w:r>
    </w:p>
    <w:p w14:paraId="7F075560" w14:textId="77777777" w:rsidR="00F471DB" w:rsidRDefault="00F471DB" w:rsidP="00F471DB">
      <w:r>
        <w:t>As well as Performance metrics:</w:t>
      </w:r>
    </w:p>
    <w:p w14:paraId="576335D7" w14:textId="77777777" w:rsidR="00F471DB" w:rsidRDefault="00F471DB" w:rsidP="00F471DB">
      <w:pPr>
        <w:pStyle w:val="ListParagraph"/>
        <w:numPr>
          <w:ilvl w:val="0"/>
          <w:numId w:val="50"/>
        </w:numPr>
      </w:pPr>
      <w:r>
        <w:t>Execution Times</w:t>
      </w:r>
    </w:p>
    <w:p w14:paraId="14155D96" w14:textId="77777777" w:rsidR="00F471DB" w:rsidRDefault="00F471DB" w:rsidP="00F471DB">
      <w:pPr>
        <w:pStyle w:val="ListParagraph"/>
        <w:numPr>
          <w:ilvl w:val="0"/>
          <w:numId w:val="50"/>
        </w:numPr>
      </w:pPr>
      <w:r>
        <w:t>Source Control Request Queue</w:t>
      </w:r>
    </w:p>
    <w:p w14:paraId="12B40D3A" w14:textId="77777777" w:rsidR="00F471DB" w:rsidRDefault="00F471DB" w:rsidP="00F471DB">
      <w:pPr>
        <w:pStyle w:val="ListParagraph"/>
        <w:numPr>
          <w:ilvl w:val="0"/>
          <w:numId w:val="50"/>
        </w:numPr>
      </w:pPr>
      <w:r>
        <w:t>Users bypassing Proxies</w:t>
      </w:r>
    </w:p>
    <w:p w14:paraId="206C135C" w14:textId="77777777" w:rsidR="00F471DB" w:rsidRDefault="00052F34" w:rsidP="00F471DB">
      <w:pPr>
        <w:pStyle w:val="ListParagraph"/>
        <w:numPr>
          <w:ilvl w:val="0"/>
          <w:numId w:val="50"/>
        </w:numPr>
      </w:pPr>
      <w:r>
        <w:t>Historical Performance Trends across Work Items and Version Control</w:t>
      </w:r>
    </w:p>
    <w:p w14:paraId="6D2F671E" w14:textId="77777777" w:rsidR="00F471DB" w:rsidRDefault="00052F34" w:rsidP="006F3942">
      <w:pPr>
        <w:pStyle w:val="ListParagraph"/>
        <w:numPr>
          <w:ilvl w:val="0"/>
          <w:numId w:val="50"/>
        </w:numPr>
      </w:pPr>
      <w:r>
        <w:t>Recent Performance Trends – granular data on recent performance usage across Work Items and Version Control</w:t>
      </w:r>
    </w:p>
    <w:p w14:paraId="4E93DAAA" w14:textId="77777777" w:rsidR="00052F34" w:rsidRPr="00F471DB" w:rsidRDefault="00052F34" w:rsidP="00052F34">
      <w:pPr>
        <w:pStyle w:val="ListParagraph"/>
      </w:pPr>
    </w:p>
    <w:p w14:paraId="193893D6" w14:textId="77777777" w:rsidR="004A2949" w:rsidRDefault="00C27513" w:rsidP="00282F79">
      <w:pPr>
        <w:pStyle w:val="Heading2"/>
      </w:pPr>
      <w:bookmarkStart w:id="21" w:name="_Toc388516404"/>
      <w:r>
        <w:t>Build Automation</w:t>
      </w:r>
      <w:bookmarkEnd w:id="21"/>
    </w:p>
    <w:p w14:paraId="2A8C37AF" w14:textId="77777777" w:rsidR="008B7701" w:rsidRDefault="004B04B6" w:rsidP="00282F79">
      <w:r>
        <w:t xml:space="preserve">One useful </w:t>
      </w:r>
      <w:r w:rsidR="008B7701">
        <w:t xml:space="preserve">component </w:t>
      </w:r>
      <w:r>
        <w:t xml:space="preserve">available with </w:t>
      </w:r>
      <w:r w:rsidR="008B7701">
        <w:t>the ETFS Service is build automation.</w:t>
      </w:r>
      <w:r w:rsidR="00E54555">
        <w:t xml:space="preserve">  A user needs the ability to make a</w:t>
      </w:r>
      <w:r w:rsidR="00EE61AD">
        <w:t xml:space="preserve"> request for an automated build of source code that resides within their Team Project.</w:t>
      </w:r>
    </w:p>
    <w:p w14:paraId="6040FE3A" w14:textId="77777777" w:rsidR="008B7701" w:rsidRDefault="008B7701" w:rsidP="00282F79">
      <w:pPr>
        <w:pStyle w:val="Heading3"/>
      </w:pPr>
      <w:r>
        <w:t>Build Machines</w:t>
      </w:r>
      <w:r w:rsidR="00E54555">
        <w:t xml:space="preserve"> - Enterprise</w:t>
      </w:r>
    </w:p>
    <w:p w14:paraId="3865E61D" w14:textId="77777777" w:rsidR="008B7701" w:rsidRDefault="008B7701" w:rsidP="00282F79">
      <w:r>
        <w:t xml:space="preserve">There must be a level of support for commonly used build types.  </w:t>
      </w:r>
      <w:r w:rsidR="004B04B6">
        <w:t>The t</w:t>
      </w:r>
      <w:r>
        <w:t xml:space="preserve">wo configurations that are </w:t>
      </w:r>
      <w:r w:rsidR="004B04B6">
        <w:t xml:space="preserve">currently </w:t>
      </w:r>
      <w:r>
        <w:t>supported are:</w:t>
      </w:r>
    </w:p>
    <w:p w14:paraId="3839C7B8" w14:textId="77777777" w:rsidR="008B7701" w:rsidRDefault="008B7701" w:rsidP="00282F79">
      <w:pPr>
        <w:pStyle w:val="ListParagraph"/>
        <w:numPr>
          <w:ilvl w:val="0"/>
          <w:numId w:val="28"/>
        </w:numPr>
      </w:pPr>
      <w:r>
        <w:t>Latest version of OS  - Windows Server 2012(R2) and version of .Net (4.5.1)</w:t>
      </w:r>
    </w:p>
    <w:p w14:paraId="1BAFA7E0" w14:textId="77777777" w:rsidR="008B7701" w:rsidRDefault="008B7701" w:rsidP="00282F79">
      <w:pPr>
        <w:pStyle w:val="ListParagraph"/>
        <w:numPr>
          <w:ilvl w:val="0"/>
          <w:numId w:val="28"/>
        </w:numPr>
      </w:pPr>
      <w:r>
        <w:t>Previous version of OS - Windows Server 2008 R2 and version of .Net (4.x)</w:t>
      </w:r>
    </w:p>
    <w:p w14:paraId="3CC80189" w14:textId="77777777" w:rsidR="008B7701" w:rsidRDefault="00E54555" w:rsidP="00282F79">
      <w:pPr>
        <w:pStyle w:val="Heading3"/>
      </w:pPr>
      <w:r>
        <w:t>Build Machine – Dedicated</w:t>
      </w:r>
    </w:p>
    <w:p w14:paraId="5FEFB158" w14:textId="77777777" w:rsidR="00E54555" w:rsidRDefault="004B04B6" w:rsidP="00282F79">
      <w:r w:rsidRPr="00252741">
        <w:t>ETFS must s</w:t>
      </w:r>
      <w:r w:rsidR="00E54555" w:rsidRPr="00252741">
        <w:t xml:space="preserve">upport </w:t>
      </w:r>
      <w:r w:rsidRPr="00252741">
        <w:t>build</w:t>
      </w:r>
      <w:r>
        <w:t xml:space="preserve"> machines that may include </w:t>
      </w:r>
      <w:r w:rsidR="00E54555">
        <w:t>customized dependency installs of software both on premise (data center) and remote site.</w:t>
      </w:r>
    </w:p>
    <w:p w14:paraId="09736F3D" w14:textId="77777777" w:rsidR="00E54555" w:rsidRPr="008B7701" w:rsidRDefault="00E54555" w:rsidP="00282F79">
      <w:r>
        <w:t>As software complexity increases, the installation of dependencies on the build machine is becoming more common.  A method of handling these workflow issues is critical for adoption</w:t>
      </w:r>
      <w:r w:rsidR="00CA1FE3" w:rsidRPr="00CA1FE3">
        <w:t>.</w:t>
      </w:r>
    </w:p>
    <w:p w14:paraId="2C7F2AB6" w14:textId="77777777" w:rsidR="00752C08" w:rsidRDefault="00752C08" w:rsidP="00282F79">
      <w:pPr>
        <w:pStyle w:val="Heading3"/>
      </w:pPr>
      <w:r>
        <w:t>Support for Non-Windows builds (e.g., Xamarin, iOS, Java)</w:t>
      </w:r>
      <w:r w:rsidR="000A21A6">
        <w:t>.</w:t>
      </w:r>
    </w:p>
    <w:p w14:paraId="259660C2" w14:textId="77777777" w:rsidR="00EE61AD" w:rsidRDefault="007B67A6" w:rsidP="00282F79">
      <w:r>
        <w:t xml:space="preserve">Divisions are working on products across multiple platforms. </w:t>
      </w:r>
      <w:r w:rsidR="00D00755">
        <w:t xml:space="preserve"> Provid</w:t>
      </w:r>
      <w:r w:rsidR="00EE61AD">
        <w:t>e</w:t>
      </w:r>
      <w:r w:rsidR="00D00755">
        <w:t xml:space="preserve"> a</w:t>
      </w:r>
      <w:r w:rsidR="00EE61AD">
        <w:t>n automated</w:t>
      </w:r>
      <w:r w:rsidR="00D00755">
        <w:t xml:space="preserve"> </w:t>
      </w:r>
      <w:r w:rsidR="00CB15D3">
        <w:t xml:space="preserve">build </w:t>
      </w:r>
      <w:r w:rsidR="00D00755">
        <w:t>system capable</w:t>
      </w:r>
      <w:r>
        <w:t xml:space="preserve"> of </w:t>
      </w:r>
      <w:r w:rsidR="00CB15D3">
        <w:t>handling</w:t>
      </w:r>
      <w:r w:rsidR="00EE61AD">
        <w:t>:</w:t>
      </w:r>
    </w:p>
    <w:p w14:paraId="150AC7BF" w14:textId="77777777" w:rsidR="00EE61AD" w:rsidRDefault="007B67A6" w:rsidP="00EE61AD">
      <w:pPr>
        <w:pStyle w:val="ListParagraph"/>
        <w:numPr>
          <w:ilvl w:val="0"/>
          <w:numId w:val="47"/>
        </w:numPr>
      </w:pPr>
      <w:r>
        <w:t>Windows/.Net</w:t>
      </w:r>
    </w:p>
    <w:p w14:paraId="599DB8FC" w14:textId="77777777" w:rsidR="00EE61AD" w:rsidRDefault="007B67A6" w:rsidP="00EE61AD">
      <w:pPr>
        <w:pStyle w:val="ListParagraph"/>
        <w:numPr>
          <w:ilvl w:val="0"/>
          <w:numId w:val="47"/>
        </w:numPr>
      </w:pPr>
      <w:r>
        <w:t>iOS</w:t>
      </w:r>
    </w:p>
    <w:p w14:paraId="12CE8A25" w14:textId="77777777" w:rsidR="00EE61AD" w:rsidRDefault="007B67A6" w:rsidP="00EE61AD">
      <w:pPr>
        <w:pStyle w:val="ListParagraph"/>
        <w:numPr>
          <w:ilvl w:val="0"/>
          <w:numId w:val="47"/>
        </w:numPr>
      </w:pPr>
      <w:r>
        <w:t>Java</w:t>
      </w:r>
    </w:p>
    <w:p w14:paraId="189664D1" w14:textId="77777777" w:rsidR="004A2949" w:rsidRDefault="007B67A6" w:rsidP="00EE61AD">
      <w:pPr>
        <w:pStyle w:val="ListParagraph"/>
        <w:numPr>
          <w:ilvl w:val="0"/>
          <w:numId w:val="47"/>
        </w:numPr>
      </w:pPr>
      <w:r>
        <w:lastRenderedPageBreak/>
        <w:t>Xamarin</w:t>
      </w:r>
      <w:r w:rsidR="00EE61AD">
        <w:t xml:space="preserve"> (</w:t>
      </w:r>
      <w:hyperlink r:id="rId38" w:history="1">
        <w:r w:rsidR="00EE61AD" w:rsidRPr="008B6A40">
          <w:rPr>
            <w:rStyle w:val="Hyperlink"/>
          </w:rPr>
          <w:t>http://www.xamarin.com</w:t>
        </w:r>
      </w:hyperlink>
      <w:r w:rsidR="00EE61AD">
        <w:t xml:space="preserve"> – a cross platform development environment)</w:t>
      </w:r>
    </w:p>
    <w:p w14:paraId="5CA66251" w14:textId="77777777" w:rsidR="00EE61AD" w:rsidRPr="00B30A66" w:rsidRDefault="00EE61AD" w:rsidP="00EE61AD">
      <w:pPr>
        <w:pStyle w:val="ListParagraph"/>
        <w:ind w:left="1335"/>
      </w:pPr>
    </w:p>
    <w:p w14:paraId="7616A6B2" w14:textId="77777777" w:rsidR="00AB4003" w:rsidRDefault="00AB4003" w:rsidP="00282F79">
      <w:pPr>
        <w:pStyle w:val="Heading2"/>
      </w:pPr>
      <w:bookmarkStart w:id="22" w:name="_Toc388516405"/>
      <w:r>
        <w:t>Version Control</w:t>
      </w:r>
      <w:bookmarkEnd w:id="22"/>
    </w:p>
    <w:p w14:paraId="5E0602BB" w14:textId="77777777" w:rsidR="007B67A6" w:rsidRPr="007B67A6" w:rsidRDefault="000C5617" w:rsidP="00282F79">
      <w:r>
        <w:t>Revision control of source code and project assets are a critical function of any ALM solution.  The following requirements outline basic functionality ETFS must implement.</w:t>
      </w:r>
    </w:p>
    <w:p w14:paraId="27A3BABE" w14:textId="77777777" w:rsidR="000C5617" w:rsidRDefault="000C5617" w:rsidP="00282F79">
      <w:pPr>
        <w:pStyle w:val="Heading3"/>
      </w:pPr>
      <w:r>
        <w:t>Functionality</w:t>
      </w:r>
    </w:p>
    <w:p w14:paraId="4F3FD9B3" w14:textId="77777777" w:rsidR="007B67A6" w:rsidRPr="007B67A6" w:rsidRDefault="007B67A6" w:rsidP="00282F79">
      <w:r>
        <w:t>Basic tenants of source control need to be supported as part of the ETFS system including the check-out, check-in, locking o</w:t>
      </w:r>
      <w:r w:rsidR="009C3B8E">
        <w:t xml:space="preserve">f project assets, branching, and merging. </w:t>
      </w:r>
    </w:p>
    <w:p w14:paraId="5F8F773A" w14:textId="77777777" w:rsidR="000C5617" w:rsidRDefault="000C5617" w:rsidP="00282F79">
      <w:pPr>
        <w:pStyle w:val="Heading3"/>
      </w:pPr>
      <w:r>
        <w:t>Client Support</w:t>
      </w:r>
    </w:p>
    <w:p w14:paraId="1DDDC5B0" w14:textId="77777777" w:rsidR="000C5617" w:rsidRDefault="00AB4003" w:rsidP="00282F79">
      <w:r>
        <w:t>The source control system will work with current development environments, namely</w:t>
      </w:r>
      <w:r w:rsidR="000C5617">
        <w:t>:</w:t>
      </w:r>
    </w:p>
    <w:p w14:paraId="5FF5ADB4" w14:textId="77777777" w:rsidR="000C5617" w:rsidRDefault="00AB4003" w:rsidP="00282F79">
      <w:pPr>
        <w:pStyle w:val="ListParagraph"/>
        <w:numPr>
          <w:ilvl w:val="0"/>
          <w:numId w:val="29"/>
        </w:numPr>
      </w:pPr>
      <w:r>
        <w:t>Visual Studio 2010</w:t>
      </w:r>
      <w:r w:rsidR="000C5617">
        <w:t xml:space="preserve"> / 2012 / 2013</w:t>
      </w:r>
    </w:p>
    <w:p w14:paraId="6F15B824" w14:textId="77777777" w:rsidR="000C5617" w:rsidRDefault="000C5617" w:rsidP="00282F79">
      <w:pPr>
        <w:pStyle w:val="ListParagraph"/>
        <w:numPr>
          <w:ilvl w:val="0"/>
          <w:numId w:val="29"/>
        </w:numPr>
      </w:pPr>
      <w:r>
        <w:t>XCode</w:t>
      </w:r>
    </w:p>
    <w:p w14:paraId="2F46308B" w14:textId="77777777" w:rsidR="000C5617" w:rsidRDefault="000C5617" w:rsidP="00282F79">
      <w:pPr>
        <w:pStyle w:val="ListParagraph"/>
        <w:numPr>
          <w:ilvl w:val="0"/>
          <w:numId w:val="29"/>
        </w:numPr>
      </w:pPr>
      <w:r>
        <w:t>Eclipse</w:t>
      </w:r>
    </w:p>
    <w:p w14:paraId="32C11AE4" w14:textId="77777777" w:rsidR="000C5617" w:rsidRDefault="000C5617" w:rsidP="00282F79">
      <w:pPr>
        <w:pStyle w:val="Heading3"/>
      </w:pPr>
      <w:r>
        <w:t>Retention</w:t>
      </w:r>
    </w:p>
    <w:p w14:paraId="353160DD" w14:textId="77777777" w:rsidR="00D00755" w:rsidRPr="00D00755" w:rsidRDefault="00D00755" w:rsidP="00282F79">
      <w:r>
        <w:t xml:space="preserve">When a software team performs a release, the source code can be archived and stored in the source control </w:t>
      </w:r>
      <w:r w:rsidR="005820A6">
        <w:t>system.  The team should have the confidence to know the source is secure and stored for future examination.</w:t>
      </w:r>
    </w:p>
    <w:p w14:paraId="425DD56D" w14:textId="77777777" w:rsidR="005820A6" w:rsidRPr="005820A6" w:rsidRDefault="00FD0CFD" w:rsidP="00282F79">
      <w:r>
        <w:t>A team can p</w:t>
      </w:r>
      <w:r w:rsidR="00223F81">
        <w:t xml:space="preserve">erform maintenance on </w:t>
      </w:r>
      <w:r>
        <w:t xml:space="preserve">a major release of projects </w:t>
      </w:r>
      <w:r w:rsidR="00223F81">
        <w:t xml:space="preserve">source code after </w:t>
      </w:r>
      <w:r>
        <w:t>the</w:t>
      </w:r>
      <w:r w:rsidR="00223F81">
        <w:t xml:space="preserve"> major release.</w:t>
      </w:r>
      <w:r w:rsidR="000C5617">
        <w:t xml:space="preserve">   </w:t>
      </w:r>
      <w:r w:rsidR="005820A6">
        <w:t xml:space="preserve">The functionality to perform maintenance on a release months or potentially </w:t>
      </w:r>
      <w:r w:rsidR="0014194E">
        <w:t xml:space="preserve">up to 3 </w:t>
      </w:r>
      <w:r w:rsidR="005820A6">
        <w:t>years after release must be provided</w:t>
      </w:r>
      <w:r w:rsidR="0014194E">
        <w:t>.</w:t>
      </w:r>
    </w:p>
    <w:p w14:paraId="24D199F4" w14:textId="77777777" w:rsidR="000C5617" w:rsidRDefault="000C5617" w:rsidP="00282F79">
      <w:pPr>
        <w:pStyle w:val="Heading3"/>
      </w:pPr>
      <w:r>
        <w:t>Source Control Support</w:t>
      </w:r>
    </w:p>
    <w:p w14:paraId="180BF9F0" w14:textId="77777777" w:rsidR="005820A6" w:rsidRDefault="004576C8" w:rsidP="00282F79">
      <w:r>
        <w:t>A user can use any form of Source Control supported by TFS within ETFS.</w:t>
      </w:r>
      <w:r w:rsidR="000C5617">
        <w:t xml:space="preserve">  </w:t>
      </w:r>
      <w:r w:rsidR="005820A6">
        <w:t>TFS provides support for multiple forms of source control – this should be mainta</w:t>
      </w:r>
      <w:r w:rsidR="000C5617">
        <w:t>ined in the ETFS implementation, namely:</w:t>
      </w:r>
    </w:p>
    <w:p w14:paraId="1E802CEE" w14:textId="77777777" w:rsidR="000C5617" w:rsidRDefault="000C5617" w:rsidP="00282F79">
      <w:pPr>
        <w:pStyle w:val="ListParagraph"/>
        <w:numPr>
          <w:ilvl w:val="0"/>
          <w:numId w:val="30"/>
        </w:numPr>
      </w:pPr>
      <w:r>
        <w:t>TFVC (Team Foundation Version Control)</w:t>
      </w:r>
    </w:p>
    <w:p w14:paraId="3648578A" w14:textId="77777777" w:rsidR="000C5617" w:rsidRPr="005820A6" w:rsidRDefault="000C5617" w:rsidP="00282F79">
      <w:pPr>
        <w:pStyle w:val="ListParagraph"/>
        <w:numPr>
          <w:ilvl w:val="0"/>
          <w:numId w:val="30"/>
        </w:numPr>
      </w:pPr>
      <w:r>
        <w:t>Git</w:t>
      </w:r>
    </w:p>
    <w:p w14:paraId="10532200" w14:textId="77777777" w:rsidR="00D00755" w:rsidRDefault="00D00755" w:rsidP="00282F79">
      <w:pPr>
        <w:pStyle w:val="Heading3"/>
      </w:pPr>
      <w:r>
        <w:t>External / Outsourced Development</w:t>
      </w:r>
    </w:p>
    <w:p w14:paraId="604C1DCF" w14:textId="77777777" w:rsidR="00D00755" w:rsidRPr="002645A5" w:rsidRDefault="00D00755" w:rsidP="00282F79">
      <w:pPr>
        <w:rPr>
          <w:i/>
        </w:rPr>
      </w:pPr>
      <w:r>
        <w:t xml:space="preserve">Division customers would like the ability to provide an outsourced company with a software development tool to </w:t>
      </w:r>
      <w:commentRangeStart w:id="23"/>
      <w:r>
        <w:t>view</w:t>
      </w:r>
      <w:commentRangeEnd w:id="23"/>
      <w:r w:rsidR="00BC4262">
        <w:rPr>
          <w:rStyle w:val="CommentReference"/>
        </w:rPr>
        <w:commentReference w:id="23"/>
      </w:r>
      <w:r>
        <w:t xml:space="preserve"> project progress and review source code.  </w:t>
      </w:r>
      <w:r w:rsidRPr="002645A5">
        <w:rPr>
          <w:i/>
        </w:rPr>
        <w:t>These requirements need to be explored further with regard to the Master Service Agreement and security requirements from IT Security.</w:t>
      </w:r>
    </w:p>
    <w:p w14:paraId="632076CC" w14:textId="77777777" w:rsidR="00AB4003" w:rsidRDefault="00AB4003" w:rsidP="00282F79">
      <w:pPr>
        <w:pStyle w:val="Heading4"/>
      </w:pPr>
      <w:r>
        <w:t>External / Outsourced software development needs accessibility to a 3M Software Development System.</w:t>
      </w:r>
    </w:p>
    <w:p w14:paraId="6F7A5FD3" w14:textId="77777777" w:rsidR="007B67A6" w:rsidRPr="007B67A6" w:rsidRDefault="007B67A6" w:rsidP="00282F79">
      <w:r>
        <w:t xml:space="preserve">Ideally, an external agency would be provided access to an ALM solution for </w:t>
      </w:r>
      <w:r w:rsidR="00D00755">
        <w:t>project development.</w:t>
      </w:r>
    </w:p>
    <w:p w14:paraId="44BB1B30" w14:textId="77777777" w:rsidR="00AB4003" w:rsidRDefault="00AB4003" w:rsidP="00282F79">
      <w:pPr>
        <w:pStyle w:val="Heading4"/>
      </w:pPr>
      <w:r>
        <w:t>The externally available system can handle outsourced companies without Active Directory domain accounts.</w:t>
      </w:r>
    </w:p>
    <w:p w14:paraId="590ECBE4" w14:textId="77777777" w:rsidR="00A42C87" w:rsidRPr="00A42C87" w:rsidRDefault="00D00755" w:rsidP="00282F79">
      <w:r>
        <w:t>In addition to the previous requirement, the externally available system would be independent of Active Directory authentication</w:t>
      </w:r>
      <w:r w:rsidR="0014194E">
        <w:t>.</w:t>
      </w:r>
    </w:p>
    <w:p w14:paraId="27B0C04C" w14:textId="77777777" w:rsidR="000F4EDF" w:rsidRDefault="002874F1" w:rsidP="00282F79">
      <w:pPr>
        <w:pStyle w:val="Heading2"/>
      </w:pPr>
      <w:bookmarkStart w:id="24" w:name="_System_Security"/>
      <w:bookmarkStart w:id="25" w:name="_Ref388272219"/>
      <w:bookmarkStart w:id="26" w:name="_Ref388278188"/>
      <w:bookmarkStart w:id="27" w:name="_Toc388516406"/>
      <w:bookmarkEnd w:id="24"/>
      <w:r>
        <w:t xml:space="preserve">System </w:t>
      </w:r>
      <w:r w:rsidR="00094EE0">
        <w:t>Security</w:t>
      </w:r>
      <w:bookmarkEnd w:id="25"/>
      <w:bookmarkEnd w:id="26"/>
      <w:bookmarkEnd w:id="27"/>
    </w:p>
    <w:p w14:paraId="42CDEE9D" w14:textId="77777777" w:rsidR="00375DAC" w:rsidRDefault="00033045" w:rsidP="00282F79">
      <w:r>
        <w:t>Defining Team Roles and providing r</w:t>
      </w:r>
      <w:r w:rsidR="000C5617">
        <w:t>ole base</w:t>
      </w:r>
      <w:r w:rsidR="003F0E02">
        <w:t>d</w:t>
      </w:r>
      <w:r w:rsidR="000C5617">
        <w:t xml:space="preserve"> security is key to running a </w:t>
      </w:r>
      <w:r>
        <w:t>p</w:t>
      </w:r>
      <w:r w:rsidR="000C5617">
        <w:t>roject</w:t>
      </w:r>
      <w:r>
        <w:t xml:space="preserve"> well</w:t>
      </w:r>
      <w:r w:rsidR="000C5617">
        <w:t>.  The definition of role based a</w:t>
      </w:r>
      <w:r w:rsidR="002645A5">
        <w:t xml:space="preserve">uthorization </w:t>
      </w:r>
      <w:r w:rsidR="000C5617">
        <w:t>within ETFS is described in 3 tiers of operation – TFS Instance, Team Project Collection, and Team Project.</w:t>
      </w:r>
      <w:r w:rsidR="00282F79">
        <w:t xml:space="preserve">  </w:t>
      </w:r>
      <w:r w:rsidR="00375DAC">
        <w:t>A hierarchy of permissions exist</w:t>
      </w:r>
      <w:r w:rsidR="003F0E02">
        <w:t>s</w:t>
      </w:r>
      <w:r w:rsidR="00375DAC">
        <w:t xml:space="preserve"> within every Team Foundation Server, as shown below.</w:t>
      </w:r>
    </w:p>
    <w:p w14:paraId="7147D00E" w14:textId="77777777" w:rsidR="003E4BFE" w:rsidRDefault="00375DAC" w:rsidP="003E4BFE">
      <w:pPr>
        <w:keepNext/>
      </w:pPr>
      <w:r>
        <w:rPr>
          <w:noProof/>
        </w:rPr>
        <w:lastRenderedPageBreak/>
        <w:drawing>
          <wp:inline distT="0" distB="0" distL="0" distR="0" wp14:anchorId="6ED10F3E" wp14:editId="6542B33C">
            <wp:extent cx="5857875" cy="2238375"/>
            <wp:effectExtent l="0" t="1905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B058CD0" w14:textId="77777777" w:rsidR="00375DAC" w:rsidRDefault="003E4BFE" w:rsidP="003E4BFE">
      <w:pPr>
        <w:pStyle w:val="Caption"/>
        <w:jc w:val="center"/>
      </w:pPr>
      <w:r>
        <w:t xml:space="preserve">Figure </w:t>
      </w:r>
      <w:fldSimple w:instr=" SEQ Figure \* ARABIC ">
        <w:r>
          <w:rPr>
            <w:noProof/>
          </w:rPr>
          <w:t>3</w:t>
        </w:r>
      </w:fldSimple>
      <w:r>
        <w:t xml:space="preserve"> - ETFS Tiers</w:t>
      </w:r>
    </w:p>
    <w:p w14:paraId="4EF7FEC6" w14:textId="77777777" w:rsidR="00033045" w:rsidRPr="00033045" w:rsidRDefault="00033045" w:rsidP="00033045">
      <w:r>
        <w:t>Permissions are detailed in the sections below – with access levels at the differing ETFS Tiers, as well as the authorization level.</w:t>
      </w:r>
    </w:p>
    <w:p w14:paraId="1AF5CB79" w14:textId="77777777" w:rsidR="00F426F0" w:rsidRDefault="00F426F0" w:rsidP="00282F79">
      <w:pPr>
        <w:pStyle w:val="Heading3"/>
      </w:pPr>
      <w:bookmarkStart w:id="28" w:name="_Toc387745567"/>
      <w:bookmarkStart w:id="29" w:name="_Ref387836962"/>
      <w:bookmarkStart w:id="30" w:name="_Toc387745565"/>
      <w:r>
        <w:t>Team Project</w:t>
      </w:r>
      <w:bookmarkEnd w:id="28"/>
      <w:r>
        <w:t xml:space="preserve"> Security</w:t>
      </w:r>
      <w:bookmarkEnd w:id="29"/>
    </w:p>
    <w:p w14:paraId="628B96C1" w14:textId="77777777" w:rsidR="00F426F0" w:rsidRDefault="00F426F0" w:rsidP="00282F79">
      <w:r>
        <w:t>A Team Project has several levels of necessary Team Project Roles, or access levels.</w:t>
      </w:r>
    </w:p>
    <w:tbl>
      <w:tblPr>
        <w:tblStyle w:val="GridTable2-Accent11"/>
        <w:tblW w:w="0" w:type="auto"/>
        <w:tblLook w:val="04A0" w:firstRow="1" w:lastRow="0" w:firstColumn="1" w:lastColumn="0" w:noHBand="0" w:noVBand="1"/>
      </w:tblPr>
      <w:tblGrid>
        <w:gridCol w:w="2538"/>
        <w:gridCol w:w="252"/>
        <w:gridCol w:w="6560"/>
      </w:tblGrid>
      <w:tr w:rsidR="00F426F0" w:rsidRPr="00282F79" w14:paraId="4098900E"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gridSpan w:val="2"/>
          </w:tcPr>
          <w:p w14:paraId="202353FD" w14:textId="77777777" w:rsidR="00F426F0" w:rsidRPr="00F34AB5" w:rsidRDefault="00F426F0" w:rsidP="00282F79">
            <w:pPr>
              <w:rPr>
                <w:b w:val="0"/>
              </w:rPr>
            </w:pPr>
            <w:r w:rsidRPr="00F34AB5">
              <w:t>Team Project Role</w:t>
            </w:r>
          </w:p>
        </w:tc>
        <w:tc>
          <w:tcPr>
            <w:tcW w:w="6560" w:type="dxa"/>
          </w:tcPr>
          <w:p w14:paraId="0659DDA4" w14:textId="77777777" w:rsidR="00F426F0" w:rsidRPr="00F34AB5" w:rsidRDefault="00F426F0" w:rsidP="00282F79">
            <w:pPr>
              <w:cnfStyle w:val="100000000000" w:firstRow="1" w:lastRow="0" w:firstColumn="0" w:lastColumn="0" w:oddVBand="0" w:evenVBand="0" w:oddHBand="0" w:evenHBand="0" w:firstRowFirstColumn="0" w:firstRowLastColumn="0" w:lastRowFirstColumn="0" w:lastRowLastColumn="0"/>
              <w:rPr>
                <w:b w:val="0"/>
              </w:rPr>
            </w:pPr>
            <w:r w:rsidRPr="00F34AB5">
              <w:t>Description</w:t>
            </w:r>
          </w:p>
        </w:tc>
      </w:tr>
      <w:tr w:rsidR="00F426F0" w:rsidRPr="00282F79" w14:paraId="2D3CFBE0"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DB3AC2" w14:textId="77777777" w:rsidR="00F426F0" w:rsidRPr="000C55EF" w:rsidRDefault="00F426F0" w:rsidP="00282F79">
            <w:pPr>
              <w:rPr>
                <w:b w:val="0"/>
              </w:rPr>
            </w:pPr>
            <w:r w:rsidRPr="000C55EF">
              <w:rPr>
                <w:b w:val="0"/>
              </w:rPr>
              <w:t>Project Administrators</w:t>
            </w:r>
          </w:p>
        </w:tc>
        <w:tc>
          <w:tcPr>
            <w:tcW w:w="6812" w:type="dxa"/>
            <w:gridSpan w:val="2"/>
          </w:tcPr>
          <w:p w14:paraId="7069FDDD"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Project Level Administrators with full access to the Team Project.</w:t>
            </w:r>
          </w:p>
        </w:tc>
      </w:tr>
      <w:tr w:rsidR="00F426F0" w:rsidRPr="00282F79" w14:paraId="6F0A799C" w14:textId="77777777" w:rsidTr="000C55EF">
        <w:tc>
          <w:tcPr>
            <w:cnfStyle w:val="001000000000" w:firstRow="0" w:lastRow="0" w:firstColumn="1" w:lastColumn="0" w:oddVBand="0" w:evenVBand="0" w:oddHBand="0" w:evenHBand="0" w:firstRowFirstColumn="0" w:firstRowLastColumn="0" w:lastRowFirstColumn="0" w:lastRowLastColumn="0"/>
            <w:tcW w:w="2538" w:type="dxa"/>
          </w:tcPr>
          <w:p w14:paraId="17978C21" w14:textId="77777777" w:rsidR="00F426F0" w:rsidRPr="000C55EF" w:rsidRDefault="00F426F0" w:rsidP="00282F79">
            <w:pPr>
              <w:rPr>
                <w:b w:val="0"/>
              </w:rPr>
            </w:pPr>
            <w:r w:rsidRPr="000C55EF">
              <w:rPr>
                <w:b w:val="0"/>
              </w:rPr>
              <w:t>Builders</w:t>
            </w:r>
          </w:p>
        </w:tc>
        <w:tc>
          <w:tcPr>
            <w:tcW w:w="6812" w:type="dxa"/>
            <w:gridSpan w:val="2"/>
          </w:tcPr>
          <w:p w14:paraId="2BE799F8" w14:textId="77777777" w:rsidR="00F426F0" w:rsidRPr="00282F79" w:rsidRDefault="00F426F0" w:rsidP="00282F79">
            <w:pPr>
              <w:cnfStyle w:val="000000000000" w:firstRow="0" w:lastRow="0" w:firstColumn="0" w:lastColumn="0" w:oddVBand="0" w:evenVBand="0" w:oddHBand="0" w:evenHBand="0" w:firstRowFirstColumn="0" w:firstRowLastColumn="0" w:lastRowFirstColumn="0" w:lastRowLastColumn="0"/>
            </w:pPr>
            <w:r w:rsidRPr="00282F79">
              <w:t>Can create, edit, and delete build definitions</w:t>
            </w:r>
          </w:p>
        </w:tc>
      </w:tr>
      <w:tr w:rsidR="00F426F0" w:rsidRPr="00282F79" w14:paraId="273EFB97"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FE8508D" w14:textId="77777777" w:rsidR="00F426F0" w:rsidRPr="000C55EF" w:rsidRDefault="00F426F0" w:rsidP="00282F79">
            <w:pPr>
              <w:rPr>
                <w:b w:val="0"/>
              </w:rPr>
            </w:pPr>
            <w:r w:rsidRPr="000C55EF">
              <w:rPr>
                <w:b w:val="0"/>
              </w:rPr>
              <w:t>Contributors</w:t>
            </w:r>
          </w:p>
        </w:tc>
        <w:tc>
          <w:tcPr>
            <w:tcW w:w="6812" w:type="dxa"/>
            <w:gridSpan w:val="2"/>
          </w:tcPr>
          <w:p w14:paraId="0E672D3B"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Can create &amp; edit work items, read &amp; write source files</w:t>
            </w:r>
          </w:p>
        </w:tc>
      </w:tr>
      <w:tr w:rsidR="00F426F0" w:rsidRPr="00282F79" w14:paraId="13B3B73A" w14:textId="77777777" w:rsidTr="000C55EF">
        <w:tc>
          <w:tcPr>
            <w:cnfStyle w:val="001000000000" w:firstRow="0" w:lastRow="0" w:firstColumn="1" w:lastColumn="0" w:oddVBand="0" w:evenVBand="0" w:oddHBand="0" w:evenHBand="0" w:firstRowFirstColumn="0" w:firstRowLastColumn="0" w:lastRowFirstColumn="0" w:lastRowLastColumn="0"/>
            <w:tcW w:w="2538" w:type="dxa"/>
          </w:tcPr>
          <w:p w14:paraId="36468A73" w14:textId="77777777" w:rsidR="00F426F0" w:rsidRPr="000C55EF" w:rsidRDefault="00F426F0" w:rsidP="00282F79">
            <w:pPr>
              <w:rPr>
                <w:b w:val="0"/>
              </w:rPr>
            </w:pPr>
            <w:r w:rsidRPr="000C55EF">
              <w:rPr>
                <w:b w:val="0"/>
              </w:rPr>
              <w:t>Observers</w:t>
            </w:r>
          </w:p>
        </w:tc>
        <w:tc>
          <w:tcPr>
            <w:tcW w:w="6812" w:type="dxa"/>
            <w:gridSpan w:val="2"/>
          </w:tcPr>
          <w:p w14:paraId="4B3A3944" w14:textId="77777777" w:rsidR="00F426F0" w:rsidRPr="00282F79" w:rsidRDefault="00F426F0" w:rsidP="00282F79">
            <w:pPr>
              <w:cnfStyle w:val="000000000000" w:firstRow="0" w:lastRow="0" w:firstColumn="0" w:lastColumn="0" w:oddVBand="0" w:evenVBand="0" w:oddHBand="0" w:evenHBand="0" w:firstRowFirstColumn="0" w:firstRowLastColumn="0" w:lastRowFirstColumn="0" w:lastRowLastColumn="0"/>
            </w:pPr>
            <w:r w:rsidRPr="00282F79">
              <w:t>Read only access to Team Project work items and source control</w:t>
            </w:r>
          </w:p>
        </w:tc>
      </w:tr>
    </w:tbl>
    <w:p w14:paraId="7088F785" w14:textId="77777777" w:rsidR="00F426F0" w:rsidRDefault="00F426F0" w:rsidP="00282F79"/>
    <w:p w14:paraId="518CA625" w14:textId="77777777" w:rsidR="00033045" w:rsidRDefault="00033045" w:rsidP="00282F79">
      <w:r>
        <w:t>Each of these roles correlates to the access levels in SharePoint and Reporting Services.</w:t>
      </w:r>
    </w:p>
    <w:tbl>
      <w:tblPr>
        <w:tblStyle w:val="GridTable2-Accent11"/>
        <w:tblW w:w="0" w:type="auto"/>
        <w:tblLook w:val="04A0" w:firstRow="1" w:lastRow="0" w:firstColumn="1" w:lastColumn="0" w:noHBand="0" w:noVBand="1"/>
      </w:tblPr>
      <w:tblGrid>
        <w:gridCol w:w="2340"/>
        <w:gridCol w:w="4140"/>
        <w:gridCol w:w="2880"/>
      </w:tblGrid>
      <w:tr w:rsidR="00033045" w:rsidRPr="00282F79" w14:paraId="13D1FC15" w14:textId="77777777" w:rsidTr="00033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BCECAF6" w14:textId="77777777" w:rsidR="00033045" w:rsidRPr="00F34AB5" w:rsidRDefault="00033045" w:rsidP="006F3942">
            <w:pPr>
              <w:rPr>
                <w:b w:val="0"/>
              </w:rPr>
            </w:pPr>
            <w:r w:rsidRPr="00F34AB5">
              <w:t>Team Project Role</w:t>
            </w:r>
          </w:p>
        </w:tc>
        <w:tc>
          <w:tcPr>
            <w:tcW w:w="4140" w:type="dxa"/>
          </w:tcPr>
          <w:p w14:paraId="674CF9F6" w14:textId="77777777" w:rsidR="00033045" w:rsidRPr="00F34AB5" w:rsidRDefault="00033045" w:rsidP="006F3942">
            <w:pPr>
              <w:cnfStyle w:val="100000000000" w:firstRow="1" w:lastRow="0" w:firstColumn="0" w:lastColumn="0" w:oddVBand="0" w:evenVBand="0" w:oddHBand="0" w:evenHBand="0" w:firstRowFirstColumn="0" w:firstRowLastColumn="0" w:lastRowFirstColumn="0" w:lastRowLastColumn="0"/>
              <w:rPr>
                <w:b w:val="0"/>
              </w:rPr>
            </w:pPr>
            <w:r>
              <w:t>SharePoint Access Level</w:t>
            </w:r>
          </w:p>
        </w:tc>
        <w:tc>
          <w:tcPr>
            <w:tcW w:w="2880" w:type="dxa"/>
          </w:tcPr>
          <w:p w14:paraId="0F1E2DDC" w14:textId="77777777" w:rsidR="00033045" w:rsidRDefault="00033045" w:rsidP="006F3942">
            <w:pPr>
              <w:cnfStyle w:val="100000000000" w:firstRow="1" w:lastRow="0" w:firstColumn="0" w:lastColumn="0" w:oddVBand="0" w:evenVBand="0" w:oddHBand="0" w:evenHBand="0" w:firstRowFirstColumn="0" w:firstRowLastColumn="0" w:lastRowFirstColumn="0" w:lastRowLastColumn="0"/>
            </w:pPr>
            <w:r>
              <w:t>Reporting Services Access Level</w:t>
            </w:r>
          </w:p>
        </w:tc>
      </w:tr>
      <w:tr w:rsidR="00033045" w:rsidRPr="00282F79" w14:paraId="3E974DC1" w14:textId="77777777" w:rsidTr="000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9C07D14" w14:textId="77777777" w:rsidR="00033045" w:rsidRPr="000C55EF" w:rsidRDefault="00033045" w:rsidP="006F3942">
            <w:pPr>
              <w:rPr>
                <w:b w:val="0"/>
              </w:rPr>
            </w:pPr>
            <w:r w:rsidRPr="000C55EF">
              <w:rPr>
                <w:b w:val="0"/>
              </w:rPr>
              <w:t>Project Administrators</w:t>
            </w:r>
          </w:p>
        </w:tc>
        <w:tc>
          <w:tcPr>
            <w:tcW w:w="4140" w:type="dxa"/>
          </w:tcPr>
          <w:p w14:paraId="688B6518" w14:textId="77777777" w:rsidR="00033045" w:rsidRPr="00282F79" w:rsidRDefault="00033045" w:rsidP="006F3942">
            <w:pPr>
              <w:cnfStyle w:val="000000100000" w:firstRow="0" w:lastRow="0" w:firstColumn="0" w:lastColumn="0" w:oddVBand="0" w:evenVBand="0" w:oddHBand="1" w:evenHBand="0" w:firstRowFirstColumn="0" w:firstRowLastColumn="0" w:lastRowFirstColumn="0" w:lastRowLastColumn="0"/>
            </w:pPr>
            <w:r>
              <w:t>Full Control</w:t>
            </w:r>
          </w:p>
        </w:tc>
        <w:tc>
          <w:tcPr>
            <w:tcW w:w="2880" w:type="dxa"/>
          </w:tcPr>
          <w:p w14:paraId="46B23B3C" w14:textId="77777777" w:rsidR="00033045" w:rsidRPr="00282F79" w:rsidRDefault="00033045" w:rsidP="006F3942">
            <w:pPr>
              <w:cnfStyle w:val="000000100000" w:firstRow="0" w:lastRow="0" w:firstColumn="0" w:lastColumn="0" w:oddVBand="0" w:evenVBand="0" w:oddHBand="1" w:evenHBand="0" w:firstRowFirstColumn="0" w:firstRowLastColumn="0" w:lastRowFirstColumn="0" w:lastRowLastColumn="0"/>
            </w:pPr>
            <w:r>
              <w:t>Team Foundation Content Manager</w:t>
            </w:r>
          </w:p>
        </w:tc>
      </w:tr>
      <w:tr w:rsidR="00033045" w:rsidRPr="00282F79" w14:paraId="7AD07AE6" w14:textId="77777777" w:rsidTr="00033045">
        <w:tc>
          <w:tcPr>
            <w:cnfStyle w:val="001000000000" w:firstRow="0" w:lastRow="0" w:firstColumn="1" w:lastColumn="0" w:oddVBand="0" w:evenVBand="0" w:oddHBand="0" w:evenHBand="0" w:firstRowFirstColumn="0" w:firstRowLastColumn="0" w:lastRowFirstColumn="0" w:lastRowLastColumn="0"/>
            <w:tcW w:w="2340" w:type="dxa"/>
          </w:tcPr>
          <w:p w14:paraId="4D8EC09A" w14:textId="77777777" w:rsidR="00033045" w:rsidRPr="000C55EF" w:rsidRDefault="00033045" w:rsidP="006F3942">
            <w:pPr>
              <w:rPr>
                <w:b w:val="0"/>
              </w:rPr>
            </w:pPr>
            <w:r w:rsidRPr="000C55EF">
              <w:rPr>
                <w:b w:val="0"/>
              </w:rPr>
              <w:t>Builders</w:t>
            </w:r>
          </w:p>
        </w:tc>
        <w:tc>
          <w:tcPr>
            <w:tcW w:w="4140" w:type="dxa"/>
          </w:tcPr>
          <w:p w14:paraId="787FA577" w14:textId="77777777" w:rsidR="00033045" w:rsidRPr="00282F79" w:rsidRDefault="00033045" w:rsidP="006F3942">
            <w:pPr>
              <w:cnfStyle w:val="000000000000" w:firstRow="0" w:lastRow="0" w:firstColumn="0" w:lastColumn="0" w:oddVBand="0" w:evenVBand="0" w:oddHBand="0" w:evenHBand="0" w:firstRowFirstColumn="0" w:firstRowLastColumn="0" w:lastRowFirstColumn="0" w:lastRowLastColumn="0"/>
            </w:pPr>
            <w:r>
              <w:t>Design</w:t>
            </w:r>
          </w:p>
        </w:tc>
        <w:tc>
          <w:tcPr>
            <w:tcW w:w="2880" w:type="dxa"/>
          </w:tcPr>
          <w:p w14:paraId="53FBB80C" w14:textId="77777777" w:rsidR="00033045" w:rsidRPr="00282F79" w:rsidRDefault="00033045" w:rsidP="006F3942">
            <w:pPr>
              <w:cnfStyle w:val="000000000000" w:firstRow="0" w:lastRow="0" w:firstColumn="0" w:lastColumn="0" w:oddVBand="0" w:evenVBand="0" w:oddHBand="0" w:evenHBand="0" w:firstRowFirstColumn="0" w:firstRowLastColumn="0" w:lastRowFirstColumn="0" w:lastRowLastColumn="0"/>
            </w:pPr>
            <w:r>
              <w:t>Content Manager</w:t>
            </w:r>
          </w:p>
        </w:tc>
      </w:tr>
      <w:tr w:rsidR="00033045" w:rsidRPr="00282F79" w14:paraId="2819AAE2" w14:textId="77777777" w:rsidTr="000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B07C1E4" w14:textId="77777777" w:rsidR="00033045" w:rsidRPr="000C55EF" w:rsidRDefault="00033045" w:rsidP="006F3942">
            <w:pPr>
              <w:rPr>
                <w:b w:val="0"/>
              </w:rPr>
            </w:pPr>
            <w:r w:rsidRPr="000C55EF">
              <w:rPr>
                <w:b w:val="0"/>
              </w:rPr>
              <w:t>Contributors</w:t>
            </w:r>
          </w:p>
        </w:tc>
        <w:tc>
          <w:tcPr>
            <w:tcW w:w="4140" w:type="dxa"/>
          </w:tcPr>
          <w:p w14:paraId="63A616E0" w14:textId="77777777" w:rsidR="00033045" w:rsidRPr="00282F79" w:rsidRDefault="00033045" w:rsidP="006F3942">
            <w:pPr>
              <w:cnfStyle w:val="000000100000" w:firstRow="0" w:lastRow="0" w:firstColumn="0" w:lastColumn="0" w:oddVBand="0" w:evenVBand="0" w:oddHBand="1" w:evenHBand="0" w:firstRowFirstColumn="0" w:firstRowLastColumn="0" w:lastRowFirstColumn="0" w:lastRowLastColumn="0"/>
            </w:pPr>
            <w:r>
              <w:t>Contribute</w:t>
            </w:r>
          </w:p>
        </w:tc>
        <w:tc>
          <w:tcPr>
            <w:tcW w:w="2880" w:type="dxa"/>
          </w:tcPr>
          <w:p w14:paraId="75C8816A" w14:textId="77777777" w:rsidR="00033045" w:rsidRPr="00282F79" w:rsidRDefault="00033045" w:rsidP="006F3942">
            <w:pPr>
              <w:cnfStyle w:val="000000100000" w:firstRow="0" w:lastRow="0" w:firstColumn="0" w:lastColumn="0" w:oddVBand="0" w:evenVBand="0" w:oddHBand="1" w:evenHBand="0" w:firstRowFirstColumn="0" w:firstRowLastColumn="0" w:lastRowFirstColumn="0" w:lastRowLastColumn="0"/>
            </w:pPr>
            <w:r>
              <w:t>Content Manager</w:t>
            </w:r>
          </w:p>
        </w:tc>
      </w:tr>
      <w:tr w:rsidR="00033045" w:rsidRPr="00282F79" w14:paraId="6BDE7BE7" w14:textId="77777777" w:rsidTr="00033045">
        <w:tc>
          <w:tcPr>
            <w:cnfStyle w:val="001000000000" w:firstRow="0" w:lastRow="0" w:firstColumn="1" w:lastColumn="0" w:oddVBand="0" w:evenVBand="0" w:oddHBand="0" w:evenHBand="0" w:firstRowFirstColumn="0" w:firstRowLastColumn="0" w:lastRowFirstColumn="0" w:lastRowLastColumn="0"/>
            <w:tcW w:w="2340" w:type="dxa"/>
          </w:tcPr>
          <w:p w14:paraId="7BBD5ED0" w14:textId="77777777" w:rsidR="00033045" w:rsidRPr="000C55EF" w:rsidRDefault="00033045" w:rsidP="006F3942">
            <w:pPr>
              <w:rPr>
                <w:b w:val="0"/>
              </w:rPr>
            </w:pPr>
            <w:r w:rsidRPr="000C55EF">
              <w:rPr>
                <w:b w:val="0"/>
              </w:rPr>
              <w:t>Observers</w:t>
            </w:r>
          </w:p>
        </w:tc>
        <w:tc>
          <w:tcPr>
            <w:tcW w:w="4140" w:type="dxa"/>
          </w:tcPr>
          <w:p w14:paraId="2AEB530A" w14:textId="77777777" w:rsidR="00033045" w:rsidRPr="00282F79" w:rsidRDefault="00033045" w:rsidP="006F3942">
            <w:pPr>
              <w:cnfStyle w:val="000000000000" w:firstRow="0" w:lastRow="0" w:firstColumn="0" w:lastColumn="0" w:oddVBand="0" w:evenVBand="0" w:oddHBand="0" w:evenHBand="0" w:firstRowFirstColumn="0" w:firstRowLastColumn="0" w:lastRowFirstColumn="0" w:lastRowLastColumn="0"/>
            </w:pPr>
            <w:r>
              <w:t>View Only</w:t>
            </w:r>
          </w:p>
        </w:tc>
        <w:tc>
          <w:tcPr>
            <w:tcW w:w="2880" w:type="dxa"/>
          </w:tcPr>
          <w:p w14:paraId="20DD7BAE" w14:textId="77777777" w:rsidR="00033045" w:rsidRPr="00282F79" w:rsidRDefault="00033045" w:rsidP="006F3942">
            <w:pPr>
              <w:cnfStyle w:val="000000000000" w:firstRow="0" w:lastRow="0" w:firstColumn="0" w:lastColumn="0" w:oddVBand="0" w:evenVBand="0" w:oddHBand="0" w:evenHBand="0" w:firstRowFirstColumn="0" w:firstRowLastColumn="0" w:lastRowFirstColumn="0" w:lastRowLastColumn="0"/>
            </w:pPr>
            <w:r>
              <w:t>Browser</w:t>
            </w:r>
          </w:p>
        </w:tc>
      </w:tr>
    </w:tbl>
    <w:p w14:paraId="514447E0" w14:textId="77777777" w:rsidR="00033045" w:rsidRDefault="008E425D" w:rsidP="00282F79">
      <w:r>
        <w:t>The access levels for SharePoint and Reporting Services is defined in following sections.</w:t>
      </w:r>
    </w:p>
    <w:p w14:paraId="43863910" w14:textId="77777777" w:rsidR="00375DAC" w:rsidRDefault="00375DAC" w:rsidP="00282F79">
      <w:pPr>
        <w:pStyle w:val="Heading3"/>
      </w:pPr>
      <w:bookmarkStart w:id="31" w:name="_Toc387745566"/>
      <w:bookmarkEnd w:id="30"/>
      <w:r>
        <w:t>Team Project Collection</w:t>
      </w:r>
      <w:bookmarkEnd w:id="31"/>
      <w:r w:rsidR="004C1041">
        <w:t xml:space="preserve"> Security</w:t>
      </w:r>
    </w:p>
    <w:p w14:paraId="0F47E8BE" w14:textId="77777777" w:rsidR="002E313E" w:rsidRDefault="002E313E" w:rsidP="00282F79">
      <w:r>
        <w:t xml:space="preserve">A Project Collection Administrator group is needed at the Team Project Collection level.  Members of this group have full access to all aspects of the Project Collection only.  </w:t>
      </w:r>
    </w:p>
    <w:tbl>
      <w:tblPr>
        <w:tblStyle w:val="GridTable2-Accent11"/>
        <w:tblW w:w="0" w:type="auto"/>
        <w:tblLook w:val="04A0" w:firstRow="1" w:lastRow="0" w:firstColumn="1" w:lastColumn="0" w:noHBand="0" w:noVBand="1"/>
      </w:tblPr>
      <w:tblGrid>
        <w:gridCol w:w="3438"/>
        <w:gridCol w:w="5912"/>
      </w:tblGrid>
      <w:tr w:rsidR="00F15AE3" w:rsidRPr="00282F79" w14:paraId="46F6AA9F"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4B870E7" w14:textId="77777777" w:rsidR="00F15AE3" w:rsidRPr="00F34AB5" w:rsidRDefault="00F15AE3" w:rsidP="00282F79">
            <w:pPr>
              <w:rPr>
                <w:b w:val="0"/>
              </w:rPr>
            </w:pPr>
            <w:r w:rsidRPr="00F34AB5">
              <w:t>Project Collection Role</w:t>
            </w:r>
          </w:p>
        </w:tc>
        <w:tc>
          <w:tcPr>
            <w:tcW w:w="5912" w:type="dxa"/>
          </w:tcPr>
          <w:p w14:paraId="42D02A61" w14:textId="77777777" w:rsidR="00F15AE3" w:rsidRPr="00F34AB5" w:rsidRDefault="00F15AE3" w:rsidP="00282F79">
            <w:pPr>
              <w:cnfStyle w:val="100000000000" w:firstRow="1" w:lastRow="0" w:firstColumn="0" w:lastColumn="0" w:oddVBand="0" w:evenVBand="0" w:oddHBand="0" w:evenHBand="0" w:firstRowFirstColumn="0" w:firstRowLastColumn="0" w:lastRowFirstColumn="0" w:lastRowLastColumn="0"/>
              <w:rPr>
                <w:b w:val="0"/>
              </w:rPr>
            </w:pPr>
            <w:r w:rsidRPr="00F34AB5">
              <w:t>Description</w:t>
            </w:r>
          </w:p>
        </w:tc>
      </w:tr>
      <w:tr w:rsidR="00F15AE3" w:rsidRPr="00282F79" w14:paraId="5D814412"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FFC785D" w14:textId="77777777" w:rsidR="00F15AE3" w:rsidRPr="000C55EF" w:rsidRDefault="00F15AE3" w:rsidP="00282F79">
            <w:pPr>
              <w:rPr>
                <w:b w:val="0"/>
              </w:rPr>
            </w:pPr>
            <w:r w:rsidRPr="000C55EF">
              <w:rPr>
                <w:b w:val="0"/>
              </w:rPr>
              <w:t>Project</w:t>
            </w:r>
            <w:r w:rsidR="002553B8" w:rsidRPr="000C55EF">
              <w:rPr>
                <w:b w:val="0"/>
              </w:rPr>
              <w:t xml:space="preserve"> Collection</w:t>
            </w:r>
            <w:r w:rsidRPr="000C55EF">
              <w:rPr>
                <w:b w:val="0"/>
              </w:rPr>
              <w:t xml:space="preserve"> Administrators</w:t>
            </w:r>
          </w:p>
        </w:tc>
        <w:tc>
          <w:tcPr>
            <w:tcW w:w="5912" w:type="dxa"/>
          </w:tcPr>
          <w:p w14:paraId="13A2897D" w14:textId="77777777" w:rsidR="00F15AE3" w:rsidRPr="00282F79" w:rsidRDefault="00F15AE3" w:rsidP="00282F79">
            <w:pPr>
              <w:cnfStyle w:val="000000100000" w:firstRow="0" w:lastRow="0" w:firstColumn="0" w:lastColumn="0" w:oddVBand="0" w:evenVBand="0" w:oddHBand="1" w:evenHBand="0" w:firstRowFirstColumn="0" w:firstRowLastColumn="0" w:lastRowFirstColumn="0" w:lastRowLastColumn="0"/>
            </w:pPr>
            <w:r w:rsidRPr="00282F79">
              <w:t xml:space="preserve">Project </w:t>
            </w:r>
            <w:r w:rsidR="002553B8" w:rsidRPr="00282F79">
              <w:t>Collection Level</w:t>
            </w:r>
            <w:r w:rsidRPr="00282F79">
              <w:t xml:space="preserve"> Administrat</w:t>
            </w:r>
            <w:r w:rsidR="002553B8" w:rsidRPr="00282F79">
              <w:t>ors with full access to the Team Project Collection</w:t>
            </w:r>
            <w:r w:rsidRPr="00282F79">
              <w:t>.</w:t>
            </w:r>
          </w:p>
        </w:tc>
      </w:tr>
      <w:tr w:rsidR="00F15AE3" w:rsidRPr="00282F79" w14:paraId="4AB942D5" w14:textId="77777777" w:rsidTr="000C55EF">
        <w:tc>
          <w:tcPr>
            <w:cnfStyle w:val="001000000000" w:firstRow="0" w:lastRow="0" w:firstColumn="1" w:lastColumn="0" w:oddVBand="0" w:evenVBand="0" w:oddHBand="0" w:evenHBand="0" w:firstRowFirstColumn="0" w:firstRowLastColumn="0" w:lastRowFirstColumn="0" w:lastRowLastColumn="0"/>
            <w:tcW w:w="3438" w:type="dxa"/>
          </w:tcPr>
          <w:p w14:paraId="431D4134" w14:textId="77777777" w:rsidR="00F15AE3" w:rsidRPr="000C55EF" w:rsidRDefault="002553B8" w:rsidP="00282F79">
            <w:pPr>
              <w:rPr>
                <w:b w:val="0"/>
              </w:rPr>
            </w:pPr>
            <w:r w:rsidRPr="000C55EF">
              <w:rPr>
                <w:b w:val="0"/>
              </w:rPr>
              <w:t>Project Collection Build Administrators</w:t>
            </w:r>
          </w:p>
        </w:tc>
        <w:tc>
          <w:tcPr>
            <w:tcW w:w="5912" w:type="dxa"/>
          </w:tcPr>
          <w:p w14:paraId="545B397D" w14:textId="77777777" w:rsidR="00F15AE3" w:rsidRPr="00282F79" w:rsidRDefault="00F15AE3" w:rsidP="00282F79">
            <w:pPr>
              <w:cnfStyle w:val="000000000000" w:firstRow="0" w:lastRow="0" w:firstColumn="0" w:lastColumn="0" w:oddVBand="0" w:evenVBand="0" w:oddHBand="0" w:evenHBand="0" w:firstRowFirstColumn="0" w:firstRowLastColumn="0" w:lastRowFirstColumn="0" w:lastRowLastColumn="0"/>
            </w:pPr>
            <w:r w:rsidRPr="00282F79">
              <w:t>Can create, edit, and delete build definitions</w:t>
            </w:r>
          </w:p>
        </w:tc>
      </w:tr>
    </w:tbl>
    <w:p w14:paraId="4045B7BA" w14:textId="77777777" w:rsidR="003E4BFE" w:rsidRDefault="003E4BFE" w:rsidP="00282F79"/>
    <w:p w14:paraId="4DA625F3" w14:textId="77777777" w:rsidR="002553B8" w:rsidRDefault="002E313E" w:rsidP="00282F79">
      <w:r>
        <w:t>A Project Collection Build Administrator is needed to manage build services across a Project Collection.</w:t>
      </w:r>
    </w:p>
    <w:p w14:paraId="7A0AAAC6" w14:textId="77777777" w:rsidR="003E4BFE" w:rsidRDefault="00033045" w:rsidP="00282F79">
      <w:r>
        <w:lastRenderedPageBreak/>
        <w:t>These roles also correspond to the access levels in SharePoint and Reporting Services, but to large effect, administrators in the Team Project Collection are Administrators in SharePoint and Reporting Services.  Unique circumstances may allow for a divergence from this on a case-by-case basis.</w:t>
      </w:r>
    </w:p>
    <w:p w14:paraId="0646636C" w14:textId="77777777" w:rsidR="00F426F0" w:rsidRDefault="00F426F0" w:rsidP="00282F79">
      <w:pPr>
        <w:pStyle w:val="Heading3"/>
      </w:pPr>
      <w:r>
        <w:t>TFS Instance Security</w:t>
      </w:r>
    </w:p>
    <w:p w14:paraId="5560D284" w14:textId="77777777" w:rsidR="00F426F0" w:rsidRDefault="00F426F0" w:rsidP="00282F79">
      <w:r>
        <w:t>At the TFS Instance level</w:t>
      </w:r>
      <w:r w:rsidR="003E4BFE">
        <w:t xml:space="preserve"> (or server level)</w:t>
      </w:r>
      <w:r>
        <w:t xml:space="preserve">, the </w:t>
      </w:r>
      <w:r w:rsidR="003E4BFE">
        <w:t>Team Foundation</w:t>
      </w:r>
      <w:r>
        <w:t xml:space="preserve"> Administrators group is necessary to maintain an administrative level of the system.  Members of this group have full access to all TFS services on the TFS servers.</w:t>
      </w:r>
    </w:p>
    <w:p w14:paraId="7E78F933" w14:textId="77777777" w:rsidR="00F426F0" w:rsidRDefault="00F426F0" w:rsidP="00282F79">
      <w:r>
        <w:t>A group to manage TFS instance service accounts is also necessary.  Members of this group are a NPSA (Non-Person Specific Account), and used in operation of the system.  This group is also a member of the TFS administrators group.</w:t>
      </w:r>
    </w:p>
    <w:tbl>
      <w:tblPr>
        <w:tblStyle w:val="GridTable2-Accent11"/>
        <w:tblW w:w="0" w:type="auto"/>
        <w:tblLook w:val="04A0" w:firstRow="1" w:lastRow="0" w:firstColumn="1" w:lastColumn="0" w:noHBand="0" w:noVBand="1"/>
      </w:tblPr>
      <w:tblGrid>
        <w:gridCol w:w="3438"/>
        <w:gridCol w:w="522"/>
        <w:gridCol w:w="5390"/>
      </w:tblGrid>
      <w:tr w:rsidR="00F426F0" w:rsidRPr="00282F79" w14:paraId="717062BB"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gridSpan w:val="2"/>
          </w:tcPr>
          <w:p w14:paraId="01FD2546" w14:textId="77777777" w:rsidR="00F426F0" w:rsidRPr="00F34AB5" w:rsidRDefault="00F426F0" w:rsidP="00282F79">
            <w:pPr>
              <w:rPr>
                <w:b w:val="0"/>
              </w:rPr>
            </w:pPr>
            <w:r w:rsidRPr="00F34AB5">
              <w:t>TFS Instance Role</w:t>
            </w:r>
          </w:p>
        </w:tc>
        <w:tc>
          <w:tcPr>
            <w:tcW w:w="5390" w:type="dxa"/>
          </w:tcPr>
          <w:p w14:paraId="678B98C3" w14:textId="77777777" w:rsidR="00F426F0" w:rsidRPr="00F34AB5" w:rsidRDefault="00F426F0" w:rsidP="00282F79">
            <w:pPr>
              <w:cnfStyle w:val="100000000000" w:firstRow="1" w:lastRow="0" w:firstColumn="0" w:lastColumn="0" w:oddVBand="0" w:evenVBand="0" w:oddHBand="0" w:evenHBand="0" w:firstRowFirstColumn="0" w:firstRowLastColumn="0" w:lastRowFirstColumn="0" w:lastRowLastColumn="0"/>
              <w:rPr>
                <w:b w:val="0"/>
              </w:rPr>
            </w:pPr>
            <w:r w:rsidRPr="00F34AB5">
              <w:t>Description</w:t>
            </w:r>
          </w:p>
        </w:tc>
      </w:tr>
      <w:tr w:rsidR="00F426F0" w:rsidRPr="00282F79" w14:paraId="5E47EE56"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7F88945E" w14:textId="77777777" w:rsidR="00F426F0" w:rsidRPr="000C55EF" w:rsidRDefault="00F426F0" w:rsidP="00282F79">
            <w:pPr>
              <w:rPr>
                <w:b w:val="0"/>
              </w:rPr>
            </w:pPr>
            <w:r w:rsidRPr="000C55EF">
              <w:rPr>
                <w:b w:val="0"/>
              </w:rPr>
              <w:t>Team Foundation Administrators</w:t>
            </w:r>
          </w:p>
        </w:tc>
        <w:tc>
          <w:tcPr>
            <w:tcW w:w="5912" w:type="dxa"/>
            <w:gridSpan w:val="2"/>
          </w:tcPr>
          <w:p w14:paraId="35B0E4D7"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Administrators with full access to the TFS Instance</w:t>
            </w:r>
          </w:p>
        </w:tc>
      </w:tr>
      <w:tr w:rsidR="00F426F0" w:rsidRPr="00282F79" w14:paraId="2912E00A" w14:textId="77777777" w:rsidTr="000C55EF">
        <w:tc>
          <w:tcPr>
            <w:cnfStyle w:val="001000000000" w:firstRow="0" w:lastRow="0" w:firstColumn="1" w:lastColumn="0" w:oddVBand="0" w:evenVBand="0" w:oddHBand="0" w:evenHBand="0" w:firstRowFirstColumn="0" w:firstRowLastColumn="0" w:lastRowFirstColumn="0" w:lastRowLastColumn="0"/>
            <w:tcW w:w="3438" w:type="dxa"/>
          </w:tcPr>
          <w:p w14:paraId="088F381B" w14:textId="77777777" w:rsidR="00F426F0" w:rsidRPr="000C55EF" w:rsidRDefault="00F426F0" w:rsidP="00282F79">
            <w:pPr>
              <w:rPr>
                <w:b w:val="0"/>
              </w:rPr>
            </w:pPr>
            <w:r w:rsidRPr="000C55EF">
              <w:rPr>
                <w:b w:val="0"/>
              </w:rPr>
              <w:t>Team Foundation Service Accounts</w:t>
            </w:r>
          </w:p>
        </w:tc>
        <w:tc>
          <w:tcPr>
            <w:tcW w:w="5912" w:type="dxa"/>
            <w:gridSpan w:val="2"/>
          </w:tcPr>
          <w:p w14:paraId="796815A2" w14:textId="77777777" w:rsidR="00F426F0" w:rsidRPr="00282F79" w:rsidRDefault="00F426F0" w:rsidP="00282F79">
            <w:pPr>
              <w:cnfStyle w:val="000000000000" w:firstRow="0" w:lastRow="0" w:firstColumn="0" w:lastColumn="0" w:oddVBand="0" w:evenVBand="0" w:oddHBand="0" w:evenHBand="0" w:firstRowFirstColumn="0" w:firstRowLastColumn="0" w:lastRowFirstColumn="0" w:lastRowLastColumn="0"/>
            </w:pPr>
            <w:r w:rsidRPr="00282F79">
              <w:t>Can create, edit, and delete build definitions</w:t>
            </w:r>
          </w:p>
        </w:tc>
      </w:tr>
      <w:tr w:rsidR="00F426F0" w:rsidRPr="00282F79" w14:paraId="737B2E2D"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429A098" w14:textId="77777777" w:rsidR="00F426F0" w:rsidRPr="000C55EF" w:rsidRDefault="00F426F0" w:rsidP="00282F79">
            <w:pPr>
              <w:rPr>
                <w:b w:val="0"/>
              </w:rPr>
            </w:pPr>
            <w:r w:rsidRPr="000C55EF">
              <w:rPr>
                <w:b w:val="0"/>
              </w:rPr>
              <w:t>SharePoint Web Application Services</w:t>
            </w:r>
          </w:p>
        </w:tc>
        <w:tc>
          <w:tcPr>
            <w:tcW w:w="5912" w:type="dxa"/>
            <w:gridSpan w:val="2"/>
          </w:tcPr>
          <w:p w14:paraId="5C02D390"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Service accounts used by SharePoint to integrate with the TFS Instance</w:t>
            </w:r>
          </w:p>
        </w:tc>
      </w:tr>
    </w:tbl>
    <w:p w14:paraId="57A75FA5" w14:textId="77777777" w:rsidR="008E425D" w:rsidRDefault="008E425D" w:rsidP="008E425D"/>
    <w:p w14:paraId="4B0D1AFA" w14:textId="77777777" w:rsidR="004C1041" w:rsidRDefault="008E425D" w:rsidP="00282F79">
      <w:r>
        <w:t xml:space="preserve">These roles correspond to the access levels in SharePoint and Reporting Services, but to large effect, administrators in the TFS Instance are Administrators in SharePoint and Reporting Services.  </w:t>
      </w:r>
    </w:p>
    <w:p w14:paraId="50D0C116" w14:textId="77777777" w:rsidR="0083511A" w:rsidRDefault="0083511A" w:rsidP="0083511A">
      <w:pPr>
        <w:pStyle w:val="Heading3"/>
      </w:pPr>
      <w:r>
        <w:t>Reporting Access Levels</w:t>
      </w:r>
    </w:p>
    <w:p w14:paraId="738C41C8" w14:textId="77777777" w:rsidR="0083511A" w:rsidRDefault="0083511A" w:rsidP="0083511A">
      <w:r>
        <w:t>Three levels of access control are necessary to support the different levels of running reports as follows:</w:t>
      </w:r>
    </w:p>
    <w:tbl>
      <w:tblPr>
        <w:tblStyle w:val="GridTable2-Accent51"/>
        <w:tblW w:w="9355" w:type="dxa"/>
        <w:tblLook w:val="04A0" w:firstRow="1" w:lastRow="0" w:firstColumn="1" w:lastColumn="0" w:noHBand="0" w:noVBand="1"/>
      </w:tblPr>
      <w:tblGrid>
        <w:gridCol w:w="2892"/>
        <w:gridCol w:w="6463"/>
      </w:tblGrid>
      <w:tr w:rsidR="008E425D" w14:paraId="0F838EED" w14:textId="77777777" w:rsidTr="008E425D">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892" w:type="dxa"/>
          </w:tcPr>
          <w:p w14:paraId="66C478DC" w14:textId="77777777" w:rsidR="008E425D" w:rsidRDefault="008E425D" w:rsidP="00AC22E5">
            <w:r>
              <w:t>Reporting Access Level – Role Name</w:t>
            </w:r>
          </w:p>
        </w:tc>
        <w:tc>
          <w:tcPr>
            <w:tcW w:w="6463" w:type="dxa"/>
          </w:tcPr>
          <w:p w14:paraId="1A5D7CA5" w14:textId="77777777" w:rsidR="008E425D" w:rsidRDefault="008E425D" w:rsidP="00AC22E5">
            <w:pPr>
              <w:cnfStyle w:val="100000000000" w:firstRow="1" w:lastRow="0" w:firstColumn="0" w:lastColumn="0" w:oddVBand="0" w:evenVBand="0" w:oddHBand="0" w:evenHBand="0" w:firstRowFirstColumn="0" w:firstRowLastColumn="0" w:lastRowFirstColumn="0" w:lastRowLastColumn="0"/>
            </w:pPr>
            <w:r>
              <w:t>Permission to</w:t>
            </w:r>
          </w:p>
        </w:tc>
      </w:tr>
      <w:tr w:rsidR="008E425D" w14:paraId="24591CE3" w14:textId="77777777" w:rsidTr="008E425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892" w:type="dxa"/>
          </w:tcPr>
          <w:p w14:paraId="450ECA6D" w14:textId="77777777" w:rsidR="008E425D" w:rsidRPr="000C55EF" w:rsidRDefault="008E425D" w:rsidP="00AC22E5">
            <w:pPr>
              <w:rPr>
                <w:b w:val="0"/>
              </w:rPr>
            </w:pPr>
            <w:r w:rsidRPr="000C55EF">
              <w:rPr>
                <w:b w:val="0"/>
              </w:rPr>
              <w:t>Team Project Reporting</w:t>
            </w:r>
          </w:p>
        </w:tc>
        <w:tc>
          <w:tcPr>
            <w:tcW w:w="6463" w:type="dxa"/>
          </w:tcPr>
          <w:p w14:paraId="63789781" w14:textId="77777777" w:rsidR="008E425D" w:rsidRDefault="008E425D" w:rsidP="00AC22E5">
            <w:pPr>
              <w:cnfStyle w:val="000000100000" w:firstRow="0" w:lastRow="0" w:firstColumn="0" w:lastColumn="0" w:oddVBand="0" w:evenVBand="0" w:oddHBand="1" w:evenHBand="0" w:firstRowFirstColumn="0" w:firstRowLastColumn="0" w:lastRowFirstColumn="0" w:lastRowLastColumn="0"/>
            </w:pPr>
            <w:r>
              <w:t>Run reports across the Team Project</w:t>
            </w:r>
          </w:p>
        </w:tc>
      </w:tr>
      <w:tr w:rsidR="008E425D" w14:paraId="572B4006" w14:textId="77777777" w:rsidTr="008E425D">
        <w:trPr>
          <w:trHeight w:val="780"/>
        </w:trPr>
        <w:tc>
          <w:tcPr>
            <w:cnfStyle w:val="001000000000" w:firstRow="0" w:lastRow="0" w:firstColumn="1" w:lastColumn="0" w:oddVBand="0" w:evenVBand="0" w:oddHBand="0" w:evenHBand="0" w:firstRowFirstColumn="0" w:firstRowLastColumn="0" w:lastRowFirstColumn="0" w:lastRowLastColumn="0"/>
            <w:tcW w:w="2892" w:type="dxa"/>
          </w:tcPr>
          <w:p w14:paraId="09B5EEF5" w14:textId="77777777" w:rsidR="008E425D" w:rsidRPr="000C55EF" w:rsidRDefault="008E425D" w:rsidP="00AC22E5">
            <w:pPr>
              <w:rPr>
                <w:b w:val="0"/>
              </w:rPr>
            </w:pPr>
            <w:r w:rsidRPr="000C55EF">
              <w:rPr>
                <w:b w:val="0"/>
              </w:rPr>
              <w:t>Team Project Collection Reporting</w:t>
            </w:r>
          </w:p>
        </w:tc>
        <w:tc>
          <w:tcPr>
            <w:tcW w:w="6463" w:type="dxa"/>
          </w:tcPr>
          <w:p w14:paraId="239CF337" w14:textId="77777777" w:rsidR="008E425D" w:rsidRDefault="008E425D" w:rsidP="00AC22E5">
            <w:pPr>
              <w:cnfStyle w:val="000000000000" w:firstRow="0" w:lastRow="0" w:firstColumn="0" w:lastColumn="0" w:oddVBand="0" w:evenVBand="0" w:oddHBand="0" w:evenHBand="0" w:firstRowFirstColumn="0" w:firstRowLastColumn="0" w:lastRowFirstColumn="0" w:lastRowLastColumn="0"/>
            </w:pPr>
            <w:r>
              <w:t>Run reports across a Team Project Collection – view data from multiple Team Projects</w:t>
            </w:r>
          </w:p>
        </w:tc>
      </w:tr>
      <w:tr w:rsidR="008E425D" w14:paraId="1FAB625E" w14:textId="77777777" w:rsidTr="008E425D">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92" w:type="dxa"/>
          </w:tcPr>
          <w:p w14:paraId="3144051D" w14:textId="77777777" w:rsidR="008E425D" w:rsidRPr="000C55EF" w:rsidRDefault="008E425D" w:rsidP="00AC22E5">
            <w:pPr>
              <w:rPr>
                <w:b w:val="0"/>
              </w:rPr>
            </w:pPr>
            <w:r w:rsidRPr="000C55EF">
              <w:rPr>
                <w:b w:val="0"/>
              </w:rPr>
              <w:t>TFS Instance Reporting</w:t>
            </w:r>
          </w:p>
        </w:tc>
        <w:tc>
          <w:tcPr>
            <w:tcW w:w="6463" w:type="dxa"/>
          </w:tcPr>
          <w:p w14:paraId="198508B2" w14:textId="77777777" w:rsidR="008E425D" w:rsidRDefault="008E425D" w:rsidP="00AC22E5">
            <w:pPr>
              <w:cnfStyle w:val="000000100000" w:firstRow="0" w:lastRow="0" w:firstColumn="0" w:lastColumn="0" w:oddVBand="0" w:evenVBand="0" w:oddHBand="1" w:evenHBand="0" w:firstRowFirstColumn="0" w:firstRowLastColumn="0" w:lastRowFirstColumn="0" w:lastRowLastColumn="0"/>
            </w:pPr>
            <w:r>
              <w:t>Run reports across the TFS Instance – server level access to view all Team Project data</w:t>
            </w:r>
          </w:p>
        </w:tc>
      </w:tr>
    </w:tbl>
    <w:p w14:paraId="0CE9717D" w14:textId="77777777" w:rsidR="0083511A" w:rsidRDefault="0083511A" w:rsidP="0083511A"/>
    <w:p w14:paraId="72B38ADE" w14:textId="77777777" w:rsidR="0083511A" w:rsidRPr="0063611B" w:rsidRDefault="0083511A" w:rsidP="0083511A">
      <w:r>
        <w:t>A user with Team Project Reporting access has the ability to run reports against a Team Project.</w:t>
      </w:r>
    </w:p>
    <w:p w14:paraId="6CE36B45" w14:textId="77777777" w:rsidR="0083511A" w:rsidRPr="0063611B" w:rsidRDefault="0083511A" w:rsidP="0083511A">
      <w:r>
        <w:t>A user with Team Project Collection Reporting access has the ability to run reports against a specified Team Project Collection.</w:t>
      </w:r>
    </w:p>
    <w:p w14:paraId="6B972362" w14:textId="77777777" w:rsidR="0083511A" w:rsidRPr="0063611B" w:rsidRDefault="0083511A" w:rsidP="0083511A">
      <w:r>
        <w:t>A user with TFS Instance Reporting access has the ability to run reports against collection and tabulated information for all Team Project Collections.</w:t>
      </w:r>
    </w:p>
    <w:p w14:paraId="20356768" w14:textId="77777777" w:rsidR="0083511A" w:rsidRDefault="0083511A" w:rsidP="0083511A">
      <w:r>
        <w:t xml:space="preserve">The </w:t>
      </w:r>
      <w:hyperlink w:anchor="_System_Security" w:history="1">
        <w:r w:rsidRPr="004B04B6">
          <w:rPr>
            <w:rStyle w:val="Hyperlink"/>
          </w:rPr>
          <w:t>System Security</w:t>
        </w:r>
      </w:hyperlink>
      <w:r>
        <w:t xml:space="preserve"> section below defines roles necessary for reporting in the form of AD groups for a team project.  Team Project Collection Reporting and TFS Instance Reporting level Active Directory groups must be maintained independent of the Team Project Active Directory groups by the TFS Administrators team.</w:t>
      </w:r>
    </w:p>
    <w:p w14:paraId="3BCCBD8C" w14:textId="77777777" w:rsidR="00AC22E5" w:rsidRDefault="00AC22E5" w:rsidP="00AC22E5">
      <w:pPr>
        <w:pStyle w:val="Heading3"/>
      </w:pPr>
      <w:r>
        <w:t>Collaboration Portal Access Levels</w:t>
      </w:r>
    </w:p>
    <w:p w14:paraId="3890899D" w14:textId="77777777" w:rsidR="00AC22E5" w:rsidRDefault="00AC22E5" w:rsidP="0083511A">
      <w:r>
        <w:t>A Collaboration Portal (SharePoint) needs th</w:t>
      </w:r>
      <w:r w:rsidR="0014194E">
        <w:t>e following access levels to accommodate</w:t>
      </w:r>
      <w:r>
        <w:t xml:space="preserve"> the varying levels of functionality and control of project artifacts.</w:t>
      </w:r>
    </w:p>
    <w:tbl>
      <w:tblPr>
        <w:tblStyle w:val="GridTable2-Accent51"/>
        <w:tblW w:w="0" w:type="auto"/>
        <w:tblLook w:val="04A0" w:firstRow="1" w:lastRow="0" w:firstColumn="1" w:lastColumn="0" w:noHBand="0" w:noVBand="1"/>
      </w:tblPr>
      <w:tblGrid>
        <w:gridCol w:w="2483"/>
        <w:gridCol w:w="5347"/>
        <w:gridCol w:w="1530"/>
      </w:tblGrid>
      <w:tr w:rsidR="0014194E" w14:paraId="66A3B681" w14:textId="77777777" w:rsidTr="00141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1BFC1924" w14:textId="77777777" w:rsidR="0014194E" w:rsidRDefault="0014194E" w:rsidP="00AC22E5">
            <w:r>
              <w:lastRenderedPageBreak/>
              <w:t>SharePoint Access Level – Role Name</w:t>
            </w:r>
          </w:p>
        </w:tc>
        <w:tc>
          <w:tcPr>
            <w:tcW w:w="5347" w:type="dxa"/>
          </w:tcPr>
          <w:p w14:paraId="315D2A09" w14:textId="77777777" w:rsidR="0014194E" w:rsidRDefault="0014194E" w:rsidP="00AC22E5">
            <w:pPr>
              <w:cnfStyle w:val="100000000000" w:firstRow="1" w:lastRow="0" w:firstColumn="0" w:lastColumn="0" w:oddVBand="0" w:evenVBand="0" w:oddHBand="0" w:evenHBand="0" w:firstRowFirstColumn="0" w:firstRowLastColumn="0" w:lastRowFirstColumn="0" w:lastRowLastColumn="0"/>
            </w:pPr>
            <w:r>
              <w:t>Permission to</w:t>
            </w:r>
          </w:p>
        </w:tc>
        <w:tc>
          <w:tcPr>
            <w:tcW w:w="1530" w:type="dxa"/>
          </w:tcPr>
          <w:p w14:paraId="5E225856" w14:textId="77777777" w:rsidR="0014194E" w:rsidRDefault="0014194E" w:rsidP="00AC22E5">
            <w:pPr>
              <w:cnfStyle w:val="100000000000" w:firstRow="1" w:lastRow="0" w:firstColumn="0" w:lastColumn="0" w:oddVBand="0" w:evenVBand="0" w:oddHBand="0" w:evenHBand="0" w:firstRowFirstColumn="0" w:firstRowLastColumn="0" w:lastRowFirstColumn="0" w:lastRowLastColumn="0"/>
            </w:pPr>
            <w:r>
              <w:t>Default SharePoint Access Level</w:t>
            </w:r>
          </w:p>
        </w:tc>
      </w:tr>
      <w:tr w:rsidR="0014194E" w14:paraId="6CE693ED" w14:textId="77777777" w:rsidTr="00141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19D55D8" w14:textId="77777777" w:rsidR="0014194E" w:rsidRPr="000C55EF" w:rsidRDefault="0014194E" w:rsidP="00AC22E5">
            <w:pPr>
              <w:rPr>
                <w:b w:val="0"/>
              </w:rPr>
            </w:pPr>
            <w:r>
              <w:rPr>
                <w:b w:val="0"/>
              </w:rPr>
              <w:t>SharePoint Administrator</w:t>
            </w:r>
          </w:p>
        </w:tc>
        <w:tc>
          <w:tcPr>
            <w:tcW w:w="5347" w:type="dxa"/>
          </w:tcPr>
          <w:p w14:paraId="7BF31748" w14:textId="77777777" w:rsidR="0014194E" w:rsidRDefault="0014194E" w:rsidP="00AC22E5">
            <w:pPr>
              <w:cnfStyle w:val="000000100000" w:firstRow="0" w:lastRow="0" w:firstColumn="0" w:lastColumn="0" w:oddVBand="0" w:evenVBand="0" w:oddHBand="1" w:evenHBand="0" w:firstRowFirstColumn="0" w:firstRowLastColumn="0" w:lastRowFirstColumn="0" w:lastRowLastColumn="0"/>
            </w:pPr>
            <w:r>
              <w:t>Full Control of the Team Project SharePoint Portal.</w:t>
            </w:r>
          </w:p>
        </w:tc>
        <w:tc>
          <w:tcPr>
            <w:tcW w:w="1530" w:type="dxa"/>
          </w:tcPr>
          <w:p w14:paraId="37D120DD" w14:textId="77777777" w:rsidR="0014194E" w:rsidRDefault="0014194E" w:rsidP="00AC22E5">
            <w:pPr>
              <w:cnfStyle w:val="000000100000" w:firstRow="0" w:lastRow="0" w:firstColumn="0" w:lastColumn="0" w:oddVBand="0" w:evenVBand="0" w:oddHBand="1" w:evenHBand="0" w:firstRowFirstColumn="0" w:firstRowLastColumn="0" w:lastRowFirstColumn="0" w:lastRowLastColumn="0"/>
            </w:pPr>
            <w:r>
              <w:t>Full Control</w:t>
            </w:r>
          </w:p>
        </w:tc>
      </w:tr>
      <w:tr w:rsidR="0014194E" w14:paraId="4D2917F1" w14:textId="77777777" w:rsidTr="0014194E">
        <w:tc>
          <w:tcPr>
            <w:cnfStyle w:val="001000000000" w:firstRow="0" w:lastRow="0" w:firstColumn="1" w:lastColumn="0" w:oddVBand="0" w:evenVBand="0" w:oddHBand="0" w:evenHBand="0" w:firstRowFirstColumn="0" w:firstRowLastColumn="0" w:lastRowFirstColumn="0" w:lastRowLastColumn="0"/>
            <w:tcW w:w="2483" w:type="dxa"/>
          </w:tcPr>
          <w:p w14:paraId="64C5DC8A" w14:textId="77777777" w:rsidR="0014194E" w:rsidRDefault="0014194E" w:rsidP="00AC22E5">
            <w:pPr>
              <w:rPr>
                <w:b w:val="0"/>
              </w:rPr>
            </w:pPr>
            <w:r>
              <w:rPr>
                <w:b w:val="0"/>
              </w:rPr>
              <w:t>SharePoint Builders</w:t>
            </w:r>
          </w:p>
        </w:tc>
        <w:tc>
          <w:tcPr>
            <w:tcW w:w="5347" w:type="dxa"/>
          </w:tcPr>
          <w:p w14:paraId="15AA7446" w14:textId="77777777" w:rsidR="0014194E" w:rsidRDefault="0014194E" w:rsidP="000302A4">
            <w:pPr>
              <w:cnfStyle w:val="000000000000" w:firstRow="0" w:lastRow="0" w:firstColumn="0" w:lastColumn="0" w:oddVBand="0" w:evenVBand="0" w:oddHBand="0" w:evenHBand="0" w:firstRowFirstColumn="0" w:firstRowLastColumn="0" w:lastRowFirstColumn="0" w:lastRowLastColumn="0"/>
            </w:pPr>
            <w:r>
              <w:t>Read and Write permissions with limited A</w:t>
            </w:r>
            <w:r w:rsidR="000302A4">
              <w:t>dministration abilities</w:t>
            </w:r>
          </w:p>
        </w:tc>
        <w:tc>
          <w:tcPr>
            <w:tcW w:w="1530" w:type="dxa"/>
          </w:tcPr>
          <w:p w14:paraId="473B689D" w14:textId="77777777" w:rsidR="0014194E" w:rsidRDefault="0014194E" w:rsidP="00AC22E5">
            <w:pPr>
              <w:cnfStyle w:val="000000000000" w:firstRow="0" w:lastRow="0" w:firstColumn="0" w:lastColumn="0" w:oddVBand="0" w:evenVBand="0" w:oddHBand="0" w:evenHBand="0" w:firstRowFirstColumn="0" w:firstRowLastColumn="0" w:lastRowFirstColumn="0" w:lastRowLastColumn="0"/>
            </w:pPr>
            <w:r>
              <w:t>Designer</w:t>
            </w:r>
          </w:p>
        </w:tc>
      </w:tr>
      <w:tr w:rsidR="0014194E" w14:paraId="6062AC2E" w14:textId="77777777" w:rsidTr="00141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3C884846" w14:textId="77777777" w:rsidR="0014194E" w:rsidRPr="000C55EF" w:rsidRDefault="0014194E" w:rsidP="00AC22E5">
            <w:pPr>
              <w:rPr>
                <w:b w:val="0"/>
              </w:rPr>
            </w:pPr>
            <w:r>
              <w:rPr>
                <w:b w:val="0"/>
              </w:rPr>
              <w:t>SharePoint Contributors</w:t>
            </w:r>
          </w:p>
        </w:tc>
        <w:tc>
          <w:tcPr>
            <w:tcW w:w="5347" w:type="dxa"/>
          </w:tcPr>
          <w:p w14:paraId="53498975" w14:textId="77777777" w:rsidR="0014194E" w:rsidRDefault="0014194E" w:rsidP="000302A4">
            <w:pPr>
              <w:cnfStyle w:val="000000100000" w:firstRow="0" w:lastRow="0" w:firstColumn="0" w:lastColumn="0" w:oddVBand="0" w:evenVBand="0" w:oddHBand="1" w:evenHBand="0" w:firstRowFirstColumn="0" w:firstRowLastColumn="0" w:lastRowFirstColumn="0" w:lastRowLastColumn="0"/>
            </w:pPr>
            <w:r>
              <w:t>Read and Write permissions to the Team Project SharePoint Portal</w:t>
            </w:r>
          </w:p>
        </w:tc>
        <w:tc>
          <w:tcPr>
            <w:tcW w:w="1530" w:type="dxa"/>
          </w:tcPr>
          <w:p w14:paraId="472B3A26" w14:textId="77777777" w:rsidR="0014194E" w:rsidRDefault="0014194E" w:rsidP="00AC22E5">
            <w:pPr>
              <w:cnfStyle w:val="000000100000" w:firstRow="0" w:lastRow="0" w:firstColumn="0" w:lastColumn="0" w:oddVBand="0" w:evenVBand="0" w:oddHBand="1" w:evenHBand="0" w:firstRowFirstColumn="0" w:firstRowLastColumn="0" w:lastRowFirstColumn="0" w:lastRowLastColumn="0"/>
            </w:pPr>
            <w:r>
              <w:t>Contribute</w:t>
            </w:r>
          </w:p>
        </w:tc>
      </w:tr>
      <w:tr w:rsidR="0014194E" w14:paraId="03479AFE" w14:textId="77777777" w:rsidTr="0014194E">
        <w:tc>
          <w:tcPr>
            <w:cnfStyle w:val="001000000000" w:firstRow="0" w:lastRow="0" w:firstColumn="1" w:lastColumn="0" w:oddVBand="0" w:evenVBand="0" w:oddHBand="0" w:evenHBand="0" w:firstRowFirstColumn="0" w:firstRowLastColumn="0" w:lastRowFirstColumn="0" w:lastRowLastColumn="0"/>
            <w:tcW w:w="2483" w:type="dxa"/>
          </w:tcPr>
          <w:p w14:paraId="44743B86" w14:textId="77777777" w:rsidR="0014194E" w:rsidRPr="000C55EF" w:rsidRDefault="0014194E" w:rsidP="00AC22E5">
            <w:pPr>
              <w:rPr>
                <w:b w:val="0"/>
              </w:rPr>
            </w:pPr>
            <w:r>
              <w:rPr>
                <w:b w:val="0"/>
              </w:rPr>
              <w:t>SharePoint Readers</w:t>
            </w:r>
          </w:p>
        </w:tc>
        <w:tc>
          <w:tcPr>
            <w:tcW w:w="5347" w:type="dxa"/>
          </w:tcPr>
          <w:p w14:paraId="3A1C6337" w14:textId="77777777" w:rsidR="0014194E" w:rsidRDefault="0014194E" w:rsidP="00AC22E5">
            <w:pPr>
              <w:cnfStyle w:val="000000000000" w:firstRow="0" w:lastRow="0" w:firstColumn="0" w:lastColumn="0" w:oddVBand="0" w:evenVBand="0" w:oddHBand="0" w:evenHBand="0" w:firstRowFirstColumn="0" w:firstRowLastColumn="0" w:lastRowFirstColumn="0" w:lastRowLastColumn="0"/>
            </w:pPr>
            <w:r>
              <w:t>Read-only access to the Team Project SharePoint Portal and contained project artifacts.</w:t>
            </w:r>
          </w:p>
        </w:tc>
        <w:tc>
          <w:tcPr>
            <w:tcW w:w="1530" w:type="dxa"/>
          </w:tcPr>
          <w:p w14:paraId="6E16FF28" w14:textId="77777777" w:rsidR="0014194E" w:rsidRDefault="000302A4" w:rsidP="00AC22E5">
            <w:pPr>
              <w:cnfStyle w:val="000000000000" w:firstRow="0" w:lastRow="0" w:firstColumn="0" w:lastColumn="0" w:oddVBand="0" w:evenVBand="0" w:oddHBand="0" w:evenHBand="0" w:firstRowFirstColumn="0" w:firstRowLastColumn="0" w:lastRowFirstColumn="0" w:lastRowLastColumn="0"/>
            </w:pPr>
            <w:r>
              <w:t>View Only</w:t>
            </w:r>
          </w:p>
        </w:tc>
      </w:tr>
    </w:tbl>
    <w:p w14:paraId="6D11C6AE" w14:textId="77777777" w:rsidR="00AC22E5" w:rsidRDefault="00AC22E5" w:rsidP="0083511A"/>
    <w:p w14:paraId="5DFFFB32" w14:textId="77777777" w:rsidR="0083511A" w:rsidRDefault="0083511A" w:rsidP="00282F79"/>
    <w:p w14:paraId="405492FE" w14:textId="77777777" w:rsidR="00094EE0" w:rsidRDefault="00094EE0" w:rsidP="00282F79">
      <w:pPr>
        <w:pStyle w:val="Heading3"/>
      </w:pPr>
      <w:r>
        <w:t xml:space="preserve">The security model </w:t>
      </w:r>
      <w:r w:rsidR="005519FE">
        <w:t xml:space="preserve">for </w:t>
      </w:r>
      <w:r>
        <w:t>the system must be documented and shown to users.</w:t>
      </w:r>
    </w:p>
    <w:p w14:paraId="0797EE59" w14:textId="77777777" w:rsidR="005820A6" w:rsidRPr="005820A6" w:rsidRDefault="005820A6" w:rsidP="00282F79">
      <w:r>
        <w:t>The security mod</w:t>
      </w:r>
      <w:r w:rsidR="005519FE">
        <w:t xml:space="preserve">el and overall structure of the </w:t>
      </w:r>
      <w:r>
        <w:t>system</w:t>
      </w:r>
      <w:r w:rsidR="005519FE">
        <w:t xml:space="preserve"> security</w:t>
      </w:r>
      <w:r>
        <w:t xml:space="preserve"> should be available to all users of the service.  Administration, security groups, and access levels must be communicated to users.</w:t>
      </w:r>
    </w:p>
    <w:p w14:paraId="6A9F782A" w14:textId="77777777" w:rsidR="00094EE0" w:rsidRDefault="00094EE0" w:rsidP="00282F79">
      <w:pPr>
        <w:pStyle w:val="Heading3"/>
      </w:pPr>
      <w:r>
        <w:t>Active Directory must be used as the source of user authentication.</w:t>
      </w:r>
    </w:p>
    <w:p w14:paraId="02D1C711" w14:textId="77777777" w:rsidR="008E425D" w:rsidRDefault="005820A6" w:rsidP="008E425D">
      <w:r>
        <w:t xml:space="preserve">Active Directory is the current 3M standard for desktop and Windows Server authentication, and </w:t>
      </w:r>
      <w:r w:rsidR="008E425D">
        <w:t>must</w:t>
      </w:r>
      <w:r>
        <w:t xml:space="preserve"> be leveraged</w:t>
      </w:r>
      <w:r w:rsidR="008E425D">
        <w:t xml:space="preserve"> for ease of maintenance.</w:t>
      </w:r>
    </w:p>
    <w:p w14:paraId="44CE888E" w14:textId="77777777" w:rsidR="002336D8" w:rsidRDefault="008E425D" w:rsidP="008E425D">
      <w:r>
        <w:t xml:space="preserve"> </w:t>
      </w:r>
      <w:r w:rsidR="002336D8">
        <w:t>The system should be implemented in accordance with the best practices for TFS in regard to security and account structure.</w:t>
      </w:r>
    </w:p>
    <w:p w14:paraId="42597DF7" w14:textId="77777777" w:rsidR="002336D8" w:rsidRDefault="002336D8" w:rsidP="00282F79">
      <w:r>
        <w:t xml:space="preserve">Industry best practices </w:t>
      </w:r>
      <w:r w:rsidR="00403F02">
        <w:t>should</w:t>
      </w:r>
      <w:r>
        <w:t xml:space="preserve"> be followed when valid.  Service accounts must be created and used in accordance with the best practices of TFS.  These best practices are analyzed by use of the ‘Microsoft Team Foundation Server Best Practices Analyzer”.</w:t>
      </w:r>
    </w:p>
    <w:p w14:paraId="7E42370E" w14:textId="77777777" w:rsidR="00375DAC" w:rsidRPr="00375DAC" w:rsidRDefault="00375DAC" w:rsidP="00282F79"/>
    <w:p w14:paraId="4D471B7B" w14:textId="77777777" w:rsidR="000F4EDF" w:rsidRDefault="000F4EDF" w:rsidP="00282F79">
      <w:pPr>
        <w:pStyle w:val="Heading2"/>
      </w:pPr>
      <w:bookmarkStart w:id="32" w:name="_Toc388516407"/>
      <w:r>
        <w:t>Collaboration Portal</w:t>
      </w:r>
      <w:r w:rsidR="002874F1">
        <w:t xml:space="preserve"> (SharePoint)</w:t>
      </w:r>
      <w:bookmarkEnd w:id="32"/>
    </w:p>
    <w:p w14:paraId="3BF62037" w14:textId="77777777" w:rsidR="000F4EDF" w:rsidRDefault="000F4EDF" w:rsidP="00282F79">
      <w:pPr>
        <w:pStyle w:val="Heading3"/>
      </w:pPr>
      <w:r>
        <w:t xml:space="preserve">A </w:t>
      </w:r>
      <w:r w:rsidR="000F0CDA">
        <w:t xml:space="preserve">SharePoint </w:t>
      </w:r>
      <w:r w:rsidR="00327A31">
        <w:t>collaboration</w:t>
      </w:r>
      <w:r>
        <w:t xml:space="preserve"> portal</w:t>
      </w:r>
      <w:r w:rsidR="00223F81">
        <w:t xml:space="preserve"> </w:t>
      </w:r>
      <w:r w:rsidR="000A6C37">
        <w:t>must</w:t>
      </w:r>
      <w:r w:rsidR="00327A31">
        <w:t xml:space="preserve"> be available to team</w:t>
      </w:r>
      <w:r w:rsidR="00223F81">
        <w:t>s</w:t>
      </w:r>
      <w:r w:rsidR="000F0CDA">
        <w:t>.</w:t>
      </w:r>
    </w:p>
    <w:p w14:paraId="6C3EB259" w14:textId="77777777" w:rsidR="00282F79" w:rsidRPr="00282F79" w:rsidRDefault="00282F79" w:rsidP="00282F79">
      <w:pPr>
        <w:pStyle w:val="Heading3"/>
      </w:pPr>
      <w:r>
        <w:t>A master page that provides functional information and current status of team progress must be available to project teams.</w:t>
      </w:r>
    </w:p>
    <w:p w14:paraId="3C4CEE67" w14:textId="77777777" w:rsidR="00A42C87" w:rsidRPr="00A42C87" w:rsidRDefault="00A42C87" w:rsidP="00282F79"/>
    <w:p w14:paraId="6E62B8D0" w14:textId="77777777" w:rsidR="00223F81" w:rsidRDefault="00B24533" w:rsidP="00282F79">
      <w:pPr>
        <w:pStyle w:val="Heading2"/>
      </w:pPr>
      <w:bookmarkStart w:id="33" w:name="_Toc388516408"/>
      <w:r>
        <w:t>Support Portal</w:t>
      </w:r>
      <w:bookmarkEnd w:id="33"/>
    </w:p>
    <w:p w14:paraId="5C58E3C5" w14:textId="77777777" w:rsidR="00FE4281" w:rsidRDefault="00B24533" w:rsidP="00282F79">
      <w:r>
        <w:t xml:space="preserve">When a user of the system encounters an issue, they have </w:t>
      </w:r>
      <w:r w:rsidR="00795238">
        <w:t>two</w:t>
      </w:r>
      <w:r>
        <w:t xml:space="preserve"> methods of reporting the issue and getting support</w:t>
      </w:r>
    </w:p>
    <w:p w14:paraId="5926DF19" w14:textId="77777777" w:rsidR="00FE4281" w:rsidRDefault="00FE4281" w:rsidP="008D0D13">
      <w:pPr>
        <w:pStyle w:val="ListParagraph"/>
        <w:numPr>
          <w:ilvl w:val="0"/>
          <w:numId w:val="31"/>
        </w:numPr>
      </w:pPr>
      <w:r>
        <w:t xml:space="preserve">Call 3-1000 or go to ithelp.mmm.com and report the issue.  A support ticket will be assigned to the </w:t>
      </w:r>
      <w:r w:rsidRPr="00282F79">
        <w:rPr>
          <w:rStyle w:val="Strong"/>
        </w:rPr>
        <w:t>US_TFS-App-Support</w:t>
      </w:r>
      <w:r>
        <w:t xml:space="preserve"> ITSM support group.</w:t>
      </w:r>
    </w:p>
    <w:p w14:paraId="43499674" w14:textId="77777777" w:rsidR="00B24533" w:rsidRDefault="00FE4281" w:rsidP="008D0D13">
      <w:pPr>
        <w:pStyle w:val="ListParagraph"/>
        <w:numPr>
          <w:ilvl w:val="0"/>
          <w:numId w:val="31"/>
        </w:numPr>
      </w:pPr>
      <w:r>
        <w:t>Go to the ETFS Support Portal and report the issue.</w:t>
      </w:r>
    </w:p>
    <w:p w14:paraId="791DA7D8" w14:textId="77777777" w:rsidR="00FE4281" w:rsidRPr="00B24533" w:rsidRDefault="00FE4281" w:rsidP="00282F79">
      <w:r>
        <w:t>The Support Portal offers this functionality:</w:t>
      </w:r>
    </w:p>
    <w:p w14:paraId="01BD0328" w14:textId="77777777" w:rsidR="00FD0CFD" w:rsidRDefault="00FD0CFD" w:rsidP="00282F79">
      <w:pPr>
        <w:pStyle w:val="Heading3"/>
      </w:pPr>
      <w:r>
        <w:t>A user can s</w:t>
      </w:r>
      <w:r w:rsidR="004576C8">
        <w:t>chedule t</w:t>
      </w:r>
      <w:r>
        <w:t>raining with the support team.</w:t>
      </w:r>
    </w:p>
    <w:p w14:paraId="4B2EC868" w14:textId="77777777" w:rsidR="00FE4281" w:rsidRPr="00282F79" w:rsidRDefault="00FE4281" w:rsidP="00282F79">
      <w:r w:rsidRPr="00282F79">
        <w:t>Any user can schedule the training, but the preference is a Project Administrator for a Team Project to request team training.</w:t>
      </w:r>
    </w:p>
    <w:p w14:paraId="5CCB246F" w14:textId="77777777" w:rsidR="00FD0CFD" w:rsidRDefault="00FD0CFD" w:rsidP="00282F79">
      <w:pPr>
        <w:pStyle w:val="Heading3"/>
      </w:pPr>
      <w:r>
        <w:t xml:space="preserve">A user can view the recent </w:t>
      </w:r>
      <w:r w:rsidR="004576C8">
        <w:t>s</w:t>
      </w:r>
      <w:r>
        <w:t>ervice changes and modifications.</w:t>
      </w:r>
    </w:p>
    <w:p w14:paraId="7841A152" w14:textId="77777777" w:rsidR="00FE4281" w:rsidRPr="00FE4281" w:rsidRDefault="00FE4281" w:rsidP="00282F79">
      <w:r>
        <w:t>The list of service changes and modifications is open to any user.</w:t>
      </w:r>
    </w:p>
    <w:p w14:paraId="08D6AF51" w14:textId="77777777" w:rsidR="00FD0CFD" w:rsidRDefault="00FD0CFD" w:rsidP="00282F79">
      <w:pPr>
        <w:pStyle w:val="Heading3"/>
      </w:pPr>
      <w:r>
        <w:lastRenderedPageBreak/>
        <w:t>A user can view the current status of all running Services (dashboard).</w:t>
      </w:r>
    </w:p>
    <w:p w14:paraId="2F1078E3" w14:textId="77777777" w:rsidR="00FE4281" w:rsidRPr="00FE4281" w:rsidRDefault="00FE4281" w:rsidP="00282F79">
      <w:r>
        <w:t>The list of Services and current status is open to any user.</w:t>
      </w:r>
    </w:p>
    <w:p w14:paraId="25FA7ABA" w14:textId="77777777" w:rsidR="00B70E50" w:rsidRDefault="00FD0CFD" w:rsidP="00282F79">
      <w:pPr>
        <w:pStyle w:val="Heading3"/>
      </w:pPr>
      <w:r>
        <w:t>A user can view service policies</w:t>
      </w:r>
      <w:r w:rsidR="00B70E50">
        <w:t>.</w:t>
      </w:r>
    </w:p>
    <w:p w14:paraId="1542F861" w14:textId="77777777" w:rsidR="006F044F" w:rsidRDefault="00B70E50" w:rsidP="00282F79">
      <w:r>
        <w:t>A</w:t>
      </w:r>
      <w:r w:rsidR="00FE4281">
        <w:t>ny</w:t>
      </w:r>
      <w:r>
        <w:t xml:space="preserve"> user </w:t>
      </w:r>
      <w:r w:rsidR="00FE4281">
        <w:t xml:space="preserve">can </w:t>
      </w:r>
      <w:r>
        <w:t>view service policies for the system</w:t>
      </w:r>
      <w:r w:rsidR="00FD0CFD">
        <w:t>:</w:t>
      </w:r>
    </w:p>
    <w:p w14:paraId="453F6DAA" w14:textId="77777777" w:rsidR="006F044F" w:rsidRDefault="00FE4281" w:rsidP="00282F79">
      <w:pPr>
        <w:pStyle w:val="ListParagraph"/>
        <w:numPr>
          <w:ilvl w:val="0"/>
          <w:numId w:val="17"/>
        </w:numPr>
      </w:pPr>
      <w:r>
        <w:t>Description of ETFS Service and available services.</w:t>
      </w:r>
    </w:p>
    <w:p w14:paraId="2D5EF717" w14:textId="77777777" w:rsidR="006F044F" w:rsidRDefault="006F044F" w:rsidP="00282F79">
      <w:pPr>
        <w:pStyle w:val="ListParagraph"/>
        <w:numPr>
          <w:ilvl w:val="0"/>
          <w:numId w:val="17"/>
        </w:numPr>
      </w:pPr>
      <w:r>
        <w:t xml:space="preserve">Build Services Available – including </w:t>
      </w:r>
      <w:r w:rsidR="00580F1D">
        <w:t>team b</w:t>
      </w:r>
      <w:r>
        <w:t>uild retention</w:t>
      </w:r>
    </w:p>
    <w:p w14:paraId="2F39E926" w14:textId="77777777" w:rsidR="00FE4281" w:rsidRDefault="000F0CDA" w:rsidP="00282F79">
      <w:pPr>
        <w:pStyle w:val="ListParagraph"/>
        <w:numPr>
          <w:ilvl w:val="0"/>
          <w:numId w:val="17"/>
        </w:numPr>
      </w:pPr>
      <w:r>
        <w:t>Al</w:t>
      </w:r>
      <w:r w:rsidR="00431721">
        <w:t>l Governance policies listed below</w:t>
      </w:r>
      <w:r>
        <w:t>.</w:t>
      </w:r>
    </w:p>
    <w:p w14:paraId="5BB22EB2" w14:textId="77777777" w:rsidR="00FD0CFD" w:rsidRDefault="00FD0CFD" w:rsidP="00282F79">
      <w:pPr>
        <w:pStyle w:val="Heading3"/>
      </w:pPr>
      <w:r>
        <w:t xml:space="preserve">A </w:t>
      </w:r>
      <w:r w:rsidR="000F0CDA">
        <w:t>Project Administrator</w:t>
      </w:r>
      <w:r>
        <w:t xml:space="preserve"> can request a custom report to be created and/or modified.</w:t>
      </w:r>
    </w:p>
    <w:p w14:paraId="5DB63EF9" w14:textId="77777777" w:rsidR="00E4434D" w:rsidRPr="00E4434D" w:rsidRDefault="00E4434D" w:rsidP="00E4434D">
      <w:r>
        <w:t xml:space="preserve">Customizations to a Team Project report can be accommodated if they do not conflict with the Reporting Governance.  </w:t>
      </w:r>
    </w:p>
    <w:p w14:paraId="339ACE45" w14:textId="77777777" w:rsidR="006F044F" w:rsidRDefault="00FD0CFD" w:rsidP="00282F79">
      <w:pPr>
        <w:pStyle w:val="Heading3"/>
      </w:pPr>
      <w:r>
        <w:t xml:space="preserve">A </w:t>
      </w:r>
      <w:r w:rsidR="000F0CDA">
        <w:t>Project Administrator</w:t>
      </w:r>
      <w:r>
        <w:t xml:space="preserve"> can request customizations to their </w:t>
      </w:r>
      <w:r w:rsidR="000F0CDA">
        <w:t>TP</w:t>
      </w:r>
      <w:r>
        <w:t xml:space="preserve"> process template.</w:t>
      </w:r>
    </w:p>
    <w:p w14:paraId="54E7F18D" w14:textId="77777777" w:rsidR="00E4434D" w:rsidRPr="00E4434D" w:rsidRDefault="00E4434D" w:rsidP="00E4434D">
      <w:r>
        <w:t>Customizations to a Team Project process can be accommodated if they do not conflict with the Process Governance.</w:t>
      </w:r>
    </w:p>
    <w:p w14:paraId="612A88CF" w14:textId="77777777" w:rsidR="00E4434D" w:rsidRDefault="00E4434D" w:rsidP="00E4434D">
      <w:pPr>
        <w:pStyle w:val="Heading3"/>
      </w:pPr>
      <w:r>
        <w:t>A Project Administrator can view current monetization for their Team Project.</w:t>
      </w:r>
    </w:p>
    <w:p w14:paraId="37CF5E31" w14:textId="77777777" w:rsidR="00E4434D" w:rsidRPr="0029717C" w:rsidRDefault="00E4434D" w:rsidP="00E4434D">
      <w:r>
        <w:t xml:space="preserve">The Project Administrator needs to view current monetization owed for appropriate team projects they have ownership for.  See the </w:t>
      </w:r>
      <w:hyperlink w:anchor="_Monetization" w:history="1">
        <w:r w:rsidRPr="004C055B">
          <w:rPr>
            <w:rStyle w:val="Hyperlink"/>
          </w:rPr>
          <w:t>Monetization</w:t>
        </w:r>
      </w:hyperlink>
      <w:r>
        <w:t xml:space="preserve"> Section below for more details.</w:t>
      </w:r>
    </w:p>
    <w:p w14:paraId="295D5458" w14:textId="77777777" w:rsidR="00E4434D" w:rsidRPr="00E4434D" w:rsidRDefault="00E4434D" w:rsidP="00E4434D"/>
    <w:p w14:paraId="7C7985F0" w14:textId="77777777" w:rsidR="00421DE7" w:rsidRDefault="00421DE7" w:rsidP="00282F79">
      <w:pPr>
        <w:rPr>
          <w:rFonts w:asciiTheme="majorHAnsi" w:eastAsiaTheme="majorEastAsia" w:hAnsiTheme="majorHAnsi" w:cstheme="majorBidi"/>
          <w:color w:val="2E74B5" w:themeColor="accent1" w:themeShade="BF"/>
          <w:sz w:val="32"/>
          <w:szCs w:val="32"/>
        </w:rPr>
      </w:pPr>
      <w:r>
        <w:br w:type="page"/>
      </w:r>
    </w:p>
    <w:p w14:paraId="5D143D73" w14:textId="77777777" w:rsidR="00AB4003" w:rsidRPr="00282F79" w:rsidRDefault="00AB4003" w:rsidP="00282F79">
      <w:pPr>
        <w:pStyle w:val="Heading1"/>
      </w:pPr>
      <w:bookmarkStart w:id="34" w:name="_Ref387751442"/>
      <w:bookmarkStart w:id="35" w:name="_Toc388516409"/>
      <w:r w:rsidRPr="00282F79">
        <w:lastRenderedPageBreak/>
        <w:t>Non-Function</w:t>
      </w:r>
      <w:r w:rsidR="006C4074">
        <w:t>al</w:t>
      </w:r>
      <w:r w:rsidRPr="00282F79">
        <w:t xml:space="preserve"> Requirements</w:t>
      </w:r>
      <w:bookmarkEnd w:id="34"/>
      <w:bookmarkEnd w:id="35"/>
    </w:p>
    <w:p w14:paraId="6C8648F4" w14:textId="77777777" w:rsidR="00D00755" w:rsidRPr="00D00755" w:rsidRDefault="00D00755" w:rsidP="00282F79">
      <w:r>
        <w:t>The non-functional requirements are based on customer feedback and current best practices for implementation of an Enterprise level service within 3M.</w:t>
      </w:r>
    </w:p>
    <w:p w14:paraId="76A9B338" w14:textId="77777777" w:rsidR="00AB4003" w:rsidRDefault="00AB4003" w:rsidP="00282F79">
      <w:pPr>
        <w:pStyle w:val="Heading2"/>
      </w:pPr>
      <w:bookmarkStart w:id="36" w:name="_Toc388516410"/>
      <w:r w:rsidRPr="00282F79">
        <w:t>Performance</w:t>
      </w:r>
      <w:bookmarkEnd w:id="36"/>
    </w:p>
    <w:p w14:paraId="674D71D7" w14:textId="77777777" w:rsidR="00AB4003" w:rsidRDefault="00AB4003" w:rsidP="00282F79">
      <w:pPr>
        <w:pStyle w:val="Heading3"/>
      </w:pPr>
      <w:r>
        <w:t xml:space="preserve">The system needs to handle user load with </w:t>
      </w:r>
      <w:r w:rsidR="004576C8">
        <w:t>redundancy.</w:t>
      </w:r>
    </w:p>
    <w:p w14:paraId="211520BF" w14:textId="77777777" w:rsidR="00403F02" w:rsidRPr="00403F02" w:rsidRDefault="00403F02" w:rsidP="00282F79">
      <w:r>
        <w:t xml:space="preserve">System performance needs to be monitored, and kept at an </w:t>
      </w:r>
      <w:r w:rsidR="001C53AA">
        <w:t xml:space="preserve">acceptable </w:t>
      </w:r>
      <w:r>
        <w:t>level of service</w:t>
      </w:r>
      <w:r w:rsidR="001C53AA">
        <w:t>, i.e., c</w:t>
      </w:r>
      <w:r w:rsidR="00B01730">
        <w:t>onnections t</w:t>
      </w:r>
      <w:r w:rsidR="001C53AA">
        <w:t>o the service must not time out or return errors.</w:t>
      </w:r>
    </w:p>
    <w:p w14:paraId="4295F87B" w14:textId="77777777" w:rsidR="004576C8" w:rsidRDefault="004576C8" w:rsidP="00282F79">
      <w:pPr>
        <w:pStyle w:val="Heading3"/>
      </w:pPr>
      <w:r>
        <w:t>The system will be highly available with an expected uptime of 99.9%</w:t>
      </w:r>
      <w:r w:rsidR="00AA69FA">
        <w:t>.</w:t>
      </w:r>
    </w:p>
    <w:p w14:paraId="0E6A7043" w14:textId="77777777" w:rsidR="00F34AB5" w:rsidRDefault="00B01730" w:rsidP="00282F79">
      <w:r>
        <w:t>The system must be highly available, and provide an expected update of 99.9%.  This is not inclusive of scheduled maintenance windows and scheduled downtime.</w:t>
      </w:r>
    </w:p>
    <w:p w14:paraId="24616B32" w14:textId="77777777" w:rsidR="001C53AA" w:rsidRDefault="001C53AA" w:rsidP="001C53AA">
      <w:pPr>
        <w:pStyle w:val="Heading3"/>
      </w:pPr>
      <w:r>
        <w:t>Remote Sites</w:t>
      </w:r>
    </w:p>
    <w:p w14:paraId="485A2120" w14:textId="77777777" w:rsidR="001C53AA" w:rsidRPr="001C53AA" w:rsidRDefault="001C53AA" w:rsidP="001C53AA">
      <w:r w:rsidRPr="001C53AA">
        <w:t>Division customers currently have remote offices with slow network connections to the St. Paul data centers.  As much as possible, the slow c</w:t>
      </w:r>
      <w:r>
        <w:t>onnections need to be mitigated with TFS Proxy machines.</w:t>
      </w:r>
    </w:p>
    <w:p w14:paraId="44B598CC" w14:textId="77777777" w:rsidR="001C53AA" w:rsidRPr="00A42C87" w:rsidRDefault="001C53AA" w:rsidP="00282F79"/>
    <w:p w14:paraId="05B3B197" w14:textId="77777777" w:rsidR="006F044F" w:rsidRDefault="00AB4003" w:rsidP="00282F79">
      <w:pPr>
        <w:pStyle w:val="Heading2"/>
      </w:pPr>
      <w:bookmarkStart w:id="37" w:name="_Monetization"/>
      <w:bookmarkEnd w:id="37"/>
      <w:r>
        <w:t xml:space="preserve"> </w:t>
      </w:r>
      <w:bookmarkStart w:id="38" w:name="_Ref387847427"/>
      <w:bookmarkStart w:id="39" w:name="_Toc388516411"/>
      <w:r w:rsidR="006F044F">
        <w:t>Monetization</w:t>
      </w:r>
      <w:bookmarkEnd w:id="38"/>
      <w:bookmarkEnd w:id="39"/>
    </w:p>
    <w:p w14:paraId="59B09B69" w14:textId="77777777" w:rsidR="002C207C" w:rsidRDefault="008E425D" w:rsidP="00282F79">
      <w:r>
        <w:t xml:space="preserve">Monetization or chargeback to customers may be necessary to support the ETFS Service.  </w:t>
      </w:r>
      <w:r w:rsidR="00AD2FC9">
        <w:t>A decision on Monetization has not been made, and will be investigated in a Pilot of the ETFS Service with a division customer.</w:t>
      </w:r>
      <w:r>
        <w:t xml:space="preserve">  The p</w:t>
      </w:r>
      <w:r w:rsidR="003D1494">
        <w:t xml:space="preserve">ilot will gather data to detail the level of support necessary to keep a project team successful, which in turn gives a level of effort.  </w:t>
      </w:r>
      <w:r w:rsidR="008510C9">
        <w:t xml:space="preserve">Monitoring usage and/or number of active users are 2 </w:t>
      </w:r>
      <w:r w:rsidR="00F34AB5">
        <w:t xml:space="preserve">potential </w:t>
      </w:r>
      <w:r w:rsidR="003D1494">
        <w:t>methods of monetization, in addition to the support hours.</w:t>
      </w:r>
    </w:p>
    <w:p w14:paraId="6746F5C4" w14:textId="77777777" w:rsidR="00AD2FC9" w:rsidRDefault="00AD2FC9" w:rsidP="00282F79">
      <w:pPr>
        <w:pStyle w:val="Heading3"/>
      </w:pPr>
      <w:r>
        <w:t>Usage Monitoring</w:t>
      </w:r>
    </w:p>
    <w:p w14:paraId="284F4C40" w14:textId="77777777" w:rsidR="00AD2FC9" w:rsidRDefault="00AD2FC9" w:rsidP="00282F79">
      <w:r>
        <w:t xml:space="preserve">To determine a level of chargeback, these </w:t>
      </w:r>
      <w:r w:rsidR="00F22C0D">
        <w:t>characteristics</w:t>
      </w:r>
      <w:r>
        <w:t xml:space="preserve"> </w:t>
      </w:r>
      <w:r w:rsidR="00431721">
        <w:t xml:space="preserve">will </w:t>
      </w:r>
      <w:r>
        <w:t>be monitored</w:t>
      </w:r>
      <w:r w:rsidR="00F22C0D">
        <w:t xml:space="preserve"> for usage:</w:t>
      </w:r>
    </w:p>
    <w:p w14:paraId="052D0A3F" w14:textId="77777777" w:rsidR="00F22C0D" w:rsidRDefault="00F22C0D" w:rsidP="00282F79">
      <w:pPr>
        <w:pStyle w:val="ListParagraph"/>
        <w:numPr>
          <w:ilvl w:val="0"/>
          <w:numId w:val="24"/>
        </w:numPr>
      </w:pPr>
      <w:r>
        <w:t>Web service calls</w:t>
      </w:r>
    </w:p>
    <w:p w14:paraId="2BEEC1F1" w14:textId="77777777" w:rsidR="00F22C0D" w:rsidRDefault="00F22C0D" w:rsidP="00282F79">
      <w:pPr>
        <w:pStyle w:val="ListParagraph"/>
        <w:numPr>
          <w:ilvl w:val="0"/>
          <w:numId w:val="24"/>
        </w:numPr>
      </w:pPr>
      <w:r>
        <w:t>Storage usage</w:t>
      </w:r>
    </w:p>
    <w:p w14:paraId="01931717" w14:textId="77777777" w:rsidR="00EB2D7F" w:rsidRDefault="00F22C0D" w:rsidP="00282F79">
      <w:pPr>
        <w:pStyle w:val="ListParagraph"/>
        <w:numPr>
          <w:ilvl w:val="0"/>
          <w:numId w:val="24"/>
        </w:numPr>
      </w:pPr>
      <w:r>
        <w:t xml:space="preserve">Build </w:t>
      </w:r>
      <w:r w:rsidR="00EB2D7F">
        <w:t>machine usage - # of minutes performing builds</w:t>
      </w:r>
    </w:p>
    <w:p w14:paraId="02E98D59" w14:textId="77777777" w:rsidR="00EB2D7F" w:rsidRDefault="00EB2D7F" w:rsidP="00282F79">
      <w:pPr>
        <w:pStyle w:val="Heading3"/>
      </w:pPr>
      <w:r>
        <w:t>Active Users</w:t>
      </w:r>
    </w:p>
    <w:p w14:paraId="54E04774" w14:textId="77777777" w:rsidR="00EB2D7F" w:rsidRPr="00EB2D7F" w:rsidRDefault="00EB2D7F" w:rsidP="00282F79">
      <w:r>
        <w:t xml:space="preserve">To determine a level of chargeback, the number of active users assigned to Team Projects and Team Project Collections </w:t>
      </w:r>
      <w:r w:rsidR="00431721">
        <w:t xml:space="preserve">will </w:t>
      </w:r>
      <w:r>
        <w:t>be tabulated on a monthly basis.</w:t>
      </w:r>
    </w:p>
    <w:p w14:paraId="3B22145A" w14:textId="77777777" w:rsidR="00580F1D" w:rsidRDefault="008510C9" w:rsidP="00282F79">
      <w:pPr>
        <w:pStyle w:val="Heading2"/>
      </w:pPr>
      <w:bookmarkStart w:id="40" w:name="_Toc388516412"/>
      <w:r>
        <w:t>System</w:t>
      </w:r>
      <w:r w:rsidR="00580F1D">
        <w:t xml:space="preserve"> Upgrades</w:t>
      </w:r>
      <w:bookmarkEnd w:id="40"/>
    </w:p>
    <w:p w14:paraId="25739ECF" w14:textId="77777777" w:rsidR="008510C9" w:rsidRDefault="00431721" w:rsidP="008510C9">
      <w:r>
        <w:t xml:space="preserve">The diagram below </w:t>
      </w:r>
      <w:r w:rsidR="00252741">
        <w:t>shows a</w:t>
      </w:r>
      <w:r w:rsidR="008510C9">
        <w:t xml:space="preserve"> high level process for the upgrade to a new version of TFS.</w:t>
      </w:r>
    </w:p>
    <w:p w14:paraId="5FA02411" w14:textId="77777777" w:rsidR="008D0D13" w:rsidRDefault="008510C9" w:rsidP="008510C9">
      <w:r>
        <w:rPr>
          <w:noProof/>
        </w:rPr>
        <w:drawing>
          <wp:inline distT="0" distB="0" distL="0" distR="0" wp14:anchorId="4AE2EC6C" wp14:editId="7E94CD16">
            <wp:extent cx="5486400" cy="111442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1D949B36" w14:textId="77777777" w:rsidR="008D0D13" w:rsidRDefault="008D0D13" w:rsidP="008510C9">
      <w:r>
        <w:t xml:space="preserve">This process will be performed for the TFS Instance, with each TPC being upgraded.  </w:t>
      </w:r>
    </w:p>
    <w:p w14:paraId="691323D5" w14:textId="77777777" w:rsidR="008D0D13" w:rsidRDefault="008D0D13" w:rsidP="008510C9">
      <w:r>
        <w:t>This process is a recommendation, and</w:t>
      </w:r>
      <w:r w:rsidR="00252741">
        <w:t xml:space="preserve"> is open to modifications based on </w:t>
      </w:r>
      <w:r>
        <w:t>updates, new functionality, and features added to the new release of TFS.</w:t>
      </w:r>
    </w:p>
    <w:p w14:paraId="1E528B95" w14:textId="77777777" w:rsidR="00F34AB5" w:rsidRPr="008510C9" w:rsidRDefault="00F34AB5" w:rsidP="008510C9">
      <w:r>
        <w:lastRenderedPageBreak/>
        <w:t>The timing of when an upgrade is performed is under the governance of the ETFS Steering Committee.</w:t>
      </w:r>
    </w:p>
    <w:p w14:paraId="5FC18781" w14:textId="77777777" w:rsidR="002C207C" w:rsidRDefault="00450EA7" w:rsidP="00282F79">
      <w:pPr>
        <w:pStyle w:val="Heading3"/>
      </w:pPr>
      <w:r>
        <w:t xml:space="preserve">A TFS </w:t>
      </w:r>
      <w:r w:rsidRPr="00282F79">
        <w:t>version</w:t>
      </w:r>
      <w:r>
        <w:t xml:space="preserve"> upgrade can be performed </w:t>
      </w:r>
      <w:r w:rsidR="00A04227">
        <w:t>within the</w:t>
      </w:r>
      <w:r>
        <w:t xml:space="preserve"> defined service window.</w:t>
      </w:r>
    </w:p>
    <w:p w14:paraId="1E78386E" w14:textId="77777777" w:rsidR="00F34AB5" w:rsidRDefault="00F34AB5" w:rsidP="00F34AB5">
      <w:r>
        <w:t>As suggested by the TFS Planning Guide, schedule resource increases for upgrades (CPU, Memory)</w:t>
      </w:r>
      <w:r w:rsidR="00252741">
        <w:t>.  Upgrades to the ETFS system will be posted on the main ETFS website.  Team Project administrators will be contacted 30 prior to system upgrades.</w:t>
      </w:r>
    </w:p>
    <w:p w14:paraId="0519A244" w14:textId="77777777" w:rsidR="00F8591E" w:rsidRDefault="00F8591E" w:rsidP="00282F79">
      <w:pPr>
        <w:pStyle w:val="Heading3"/>
      </w:pPr>
      <w:r>
        <w:t xml:space="preserve">A TFS release update can be installed within </w:t>
      </w:r>
      <w:r w:rsidR="00A04227">
        <w:t>the</w:t>
      </w:r>
      <w:r>
        <w:t xml:space="preserve"> defined service windows.</w:t>
      </w:r>
    </w:p>
    <w:p w14:paraId="4372B710" w14:textId="77777777" w:rsidR="00252741" w:rsidRDefault="00252741" w:rsidP="00252741">
      <w:r>
        <w:t>Updates to the ETFS system will be posted on the main ETFS website.  Team Project administrators will be contacted 30 prior to system updates.</w:t>
      </w:r>
    </w:p>
    <w:p w14:paraId="22E5A8AC" w14:textId="77777777" w:rsidR="00431721" w:rsidRPr="008510C9" w:rsidRDefault="00431721" w:rsidP="008510C9"/>
    <w:p w14:paraId="5F848960" w14:textId="77777777" w:rsidR="00223F81" w:rsidRDefault="00223F81" w:rsidP="00282F79">
      <w:pPr>
        <w:pStyle w:val="Heading2"/>
      </w:pPr>
      <w:bookmarkStart w:id="41" w:name="_Toc388516413"/>
      <w:r>
        <w:t>Backup and Data Retention</w:t>
      </w:r>
      <w:bookmarkEnd w:id="41"/>
    </w:p>
    <w:p w14:paraId="7A971F3C" w14:textId="77777777" w:rsidR="00223F81" w:rsidRDefault="00223F81" w:rsidP="00282F79">
      <w:pPr>
        <w:rPr>
          <w:rStyle w:val="Hyperlink"/>
          <w:rFonts w:ascii="Helv" w:hAnsi="Helv" w:cs="Helv"/>
          <w:kern w:val="0"/>
        </w:rPr>
      </w:pPr>
      <w:r>
        <w:t xml:space="preserve">Backups of data must be performed in accordance with the Global Standard Operating Procedure – found at </w:t>
      </w:r>
      <w:hyperlink r:id="rId49" w:history="1">
        <w:r w:rsidRPr="00282F79">
          <w:rPr>
            <w:rStyle w:val="Hyperlink"/>
            <w:rFonts w:ascii="Helv" w:hAnsi="Helv" w:cs="Helv"/>
            <w:kern w:val="0"/>
            <w:sz w:val="18"/>
          </w:rPr>
          <w:t>http://3msource.mmm.com/wps/myportal/3M/en_US/About-3M-Policy-Center/WW-corporate/infotech/?univid=1319221135500</w:t>
        </w:r>
      </w:hyperlink>
    </w:p>
    <w:p w14:paraId="12962833" w14:textId="77777777" w:rsidR="00A42C87" w:rsidRDefault="00A42C87" w:rsidP="00282F79"/>
    <w:p w14:paraId="2590F97B" w14:textId="77777777" w:rsidR="00580F1D" w:rsidRDefault="00D539B0" w:rsidP="00282F79">
      <w:pPr>
        <w:pStyle w:val="Heading2"/>
      </w:pPr>
      <w:bookmarkStart w:id="42" w:name="_Toc388516414"/>
      <w:r>
        <w:t>ETFS System</w:t>
      </w:r>
      <w:r w:rsidR="006E5CE8">
        <w:t xml:space="preserve"> </w:t>
      </w:r>
      <w:r w:rsidR="00580F1D">
        <w:t>Support</w:t>
      </w:r>
      <w:bookmarkEnd w:id="42"/>
    </w:p>
    <w:p w14:paraId="45BFAC10" w14:textId="77777777" w:rsidR="00580F1D" w:rsidRDefault="00580F1D" w:rsidP="00282F79">
      <w:pPr>
        <w:pStyle w:val="Heading3"/>
      </w:pPr>
      <w:r>
        <w:t>Received s</w:t>
      </w:r>
      <w:r w:rsidR="003B38E3">
        <w:t>upport requests</w:t>
      </w:r>
      <w:r w:rsidR="00752C08">
        <w:t xml:space="preserve"> must be started within 24 hours of receiving.</w:t>
      </w:r>
    </w:p>
    <w:p w14:paraId="6538CD7C" w14:textId="77777777" w:rsidR="00421DE7" w:rsidRPr="00421DE7" w:rsidRDefault="00421DE7" w:rsidP="00282F79">
      <w:r>
        <w:t xml:space="preserve">Critical issues must be addressed </w:t>
      </w:r>
      <w:r w:rsidR="00816562">
        <w:t>as soon as possible</w:t>
      </w:r>
      <w:r>
        <w:t xml:space="preserve"> by the support team</w:t>
      </w:r>
      <w:r w:rsidR="00816562">
        <w:t xml:space="preserve">.  Less critical issues should be addressed within 24 hours. </w:t>
      </w:r>
    </w:p>
    <w:p w14:paraId="4F2FE88F" w14:textId="77777777" w:rsidR="00752C08" w:rsidRDefault="00752C08" w:rsidP="00282F79">
      <w:pPr>
        <w:pStyle w:val="Heading3"/>
      </w:pPr>
      <w:r>
        <w:t>Received support requests must be address</w:t>
      </w:r>
      <w:r w:rsidR="00D6029B">
        <w:t>ed</w:t>
      </w:r>
      <w:r>
        <w:t xml:space="preserve"> in a timely manner.</w:t>
      </w:r>
    </w:p>
    <w:p w14:paraId="7BF99FF8" w14:textId="77777777" w:rsidR="00421DE7" w:rsidRPr="00421DE7" w:rsidRDefault="00421DE7" w:rsidP="00282F79">
      <w:r>
        <w:t xml:space="preserve">Support requests should be addressed as quickly as possible, with a goal of addressing the request within 3 days of receiving.  </w:t>
      </w:r>
    </w:p>
    <w:p w14:paraId="327AEE1F" w14:textId="77777777" w:rsidR="00A42C87" w:rsidRPr="00A42C87" w:rsidRDefault="00A42C87" w:rsidP="00282F79"/>
    <w:p w14:paraId="310DED02" w14:textId="77777777" w:rsidR="00746139" w:rsidRDefault="006E5CE8" w:rsidP="00282F79">
      <w:pPr>
        <w:pStyle w:val="Heading2"/>
      </w:pPr>
      <w:bookmarkStart w:id="43" w:name="_Toc388516415"/>
      <w:r>
        <w:t xml:space="preserve">Team </w:t>
      </w:r>
      <w:r w:rsidR="005E009E">
        <w:t>On</w:t>
      </w:r>
      <w:r w:rsidR="00431721">
        <w:t>-</w:t>
      </w:r>
      <w:r w:rsidR="005E009E">
        <w:t>b</w:t>
      </w:r>
      <w:r w:rsidR="00746139">
        <w:t>oarding</w:t>
      </w:r>
      <w:bookmarkEnd w:id="43"/>
    </w:p>
    <w:p w14:paraId="7E4A4615" w14:textId="77777777" w:rsidR="008510C9" w:rsidRDefault="008510C9" w:rsidP="008510C9">
      <w:r>
        <w:t xml:space="preserve">To achieve a high level of adoption and acceptance of the ETFS Service, a defined process must be created to onboard new teams onto ETFS.  This process also needs to be reevaluated monthly and adjusted accordingly.  </w:t>
      </w:r>
    </w:p>
    <w:p w14:paraId="026F841A" w14:textId="77777777" w:rsidR="008510C9" w:rsidRDefault="00BE7F3A" w:rsidP="00D66932">
      <w:pPr>
        <w:pStyle w:val="Heading3"/>
      </w:pPr>
      <w:r>
        <w:t xml:space="preserve">On-boarding </w:t>
      </w:r>
      <w:r w:rsidR="008510C9">
        <w:t>Process</w:t>
      </w:r>
    </w:p>
    <w:p w14:paraId="0B2B7F4A" w14:textId="77777777" w:rsidR="002B34BA" w:rsidRPr="002B34BA" w:rsidRDefault="002B34BA" w:rsidP="002B34BA">
      <w:r>
        <w:t xml:space="preserve">The Team </w:t>
      </w:r>
      <w:r w:rsidR="00431721">
        <w:t>o</w:t>
      </w:r>
      <w:r>
        <w:t>n</w:t>
      </w:r>
      <w:r w:rsidR="00431721">
        <w:t>-</w:t>
      </w:r>
      <w:r>
        <w:t>boarding process follow</w:t>
      </w:r>
      <w:r w:rsidR="00F34AB5">
        <w:t>s the stages</w:t>
      </w:r>
      <w:r w:rsidR="00431721">
        <w:t xml:space="preserve"> in the diagram below</w:t>
      </w:r>
      <w:r w:rsidR="00F34AB5">
        <w:t>.</w:t>
      </w:r>
    </w:p>
    <w:p w14:paraId="1EBEE2F3" w14:textId="77777777" w:rsidR="0095790E" w:rsidRDefault="008D0D13" w:rsidP="0095790E">
      <w:r>
        <w:rPr>
          <w:noProof/>
        </w:rPr>
        <w:drawing>
          <wp:inline distT="0" distB="0" distL="0" distR="0" wp14:anchorId="2D8CCDBD" wp14:editId="0DBD922C">
            <wp:extent cx="5486400" cy="1621766"/>
            <wp:effectExtent l="57150" t="0" r="1143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1C153D11" w14:textId="77777777" w:rsidR="00F57C17" w:rsidRDefault="00F57C17" w:rsidP="00A04227">
      <w:pPr>
        <w:pStyle w:val="Heading4"/>
      </w:pPr>
      <w:r>
        <w:t>Initial Meeting</w:t>
      </w:r>
    </w:p>
    <w:p w14:paraId="75D473A0" w14:textId="77777777" w:rsidR="00A04227" w:rsidRDefault="00431721" w:rsidP="0095790E">
      <w:r>
        <w:t>Part of the initial meeting will include a p</w:t>
      </w:r>
      <w:r w:rsidR="00A04227">
        <w:t xml:space="preserve">resentation of </w:t>
      </w:r>
      <w:r>
        <w:t xml:space="preserve">the </w:t>
      </w:r>
      <w:r w:rsidR="00A04227">
        <w:t xml:space="preserve">capabilities of Team Foundation Server / Visual Studio.  </w:t>
      </w:r>
      <w:r>
        <w:t>There is the p</w:t>
      </w:r>
      <w:r w:rsidR="00A04227">
        <w:t>otential to have Microsoft co-present.</w:t>
      </w:r>
    </w:p>
    <w:p w14:paraId="7264BD64" w14:textId="77777777" w:rsidR="00F57C17" w:rsidRDefault="00F57C17" w:rsidP="00A04227">
      <w:pPr>
        <w:pStyle w:val="Heading4"/>
      </w:pPr>
      <w:r>
        <w:lastRenderedPageBreak/>
        <w:t>Team Interview</w:t>
      </w:r>
    </w:p>
    <w:p w14:paraId="1DC29C18" w14:textId="77777777" w:rsidR="00CD596B" w:rsidRDefault="005D76F4" w:rsidP="00237522">
      <w:pPr>
        <w:pStyle w:val="ListParagraph"/>
        <w:numPr>
          <w:ilvl w:val="0"/>
          <w:numId w:val="36"/>
        </w:numPr>
      </w:pPr>
      <w:r w:rsidRPr="00A04227">
        <w:t>Collect information on team(s)</w:t>
      </w:r>
    </w:p>
    <w:p w14:paraId="4DEAF473" w14:textId="77777777" w:rsidR="006F3942" w:rsidRPr="00A04227" w:rsidRDefault="006F3942" w:rsidP="00237522">
      <w:pPr>
        <w:pStyle w:val="ListParagraph"/>
        <w:numPr>
          <w:ilvl w:val="0"/>
          <w:numId w:val="36"/>
        </w:numPr>
      </w:pPr>
      <w:r>
        <w:t>Licensing – cost to license TFS for team</w:t>
      </w:r>
    </w:p>
    <w:p w14:paraId="49B0AE4D" w14:textId="77777777" w:rsidR="00CD596B" w:rsidRPr="00A04227" w:rsidRDefault="005D76F4" w:rsidP="00237522">
      <w:pPr>
        <w:pStyle w:val="ListParagraph"/>
        <w:numPr>
          <w:ilvl w:val="0"/>
          <w:numId w:val="36"/>
        </w:numPr>
      </w:pPr>
      <w:r w:rsidRPr="00A04227">
        <w:t>TPC / TP</w:t>
      </w:r>
      <w:r w:rsidR="002B34BA">
        <w:t xml:space="preserve"> – follow Team Project Creation workflow to determine recommendation on Team Project location</w:t>
      </w:r>
    </w:p>
    <w:p w14:paraId="1A1BA79A" w14:textId="77777777" w:rsidR="00F34AB5" w:rsidRDefault="00F34AB5" w:rsidP="00F34AB5">
      <w:pPr>
        <w:pStyle w:val="ListParagraph"/>
        <w:numPr>
          <w:ilvl w:val="0"/>
          <w:numId w:val="36"/>
        </w:numPr>
      </w:pPr>
      <w:r w:rsidRPr="00A04227">
        <w:t>Follow On</w:t>
      </w:r>
      <w:r w:rsidR="00431721">
        <w:t>-</w:t>
      </w:r>
      <w:r w:rsidRPr="00A04227">
        <w:t>boarding WF</w:t>
      </w:r>
      <w:r>
        <w:t xml:space="preserve"> for Work Items and Source Control</w:t>
      </w:r>
    </w:p>
    <w:p w14:paraId="31F97A71" w14:textId="77777777" w:rsidR="00431721" w:rsidRPr="00A04227" w:rsidRDefault="00431721" w:rsidP="00431721">
      <w:pPr>
        <w:pStyle w:val="ListParagraph"/>
        <w:numPr>
          <w:ilvl w:val="0"/>
          <w:numId w:val="36"/>
        </w:numPr>
      </w:pPr>
      <w:r w:rsidRPr="00A04227">
        <w:t>Migrate</w:t>
      </w:r>
      <w:r>
        <w:t xml:space="preserve"> artifacts vs. archive</w:t>
      </w:r>
    </w:p>
    <w:p w14:paraId="4ADAFD11" w14:textId="77777777" w:rsidR="00431721" w:rsidRPr="00A04227" w:rsidRDefault="00431721" w:rsidP="00431721">
      <w:pPr>
        <w:pStyle w:val="ListParagraph"/>
        <w:numPr>
          <w:ilvl w:val="0"/>
          <w:numId w:val="36"/>
        </w:numPr>
      </w:pPr>
      <w:r w:rsidRPr="00A04227">
        <w:t>Team Size</w:t>
      </w:r>
    </w:p>
    <w:p w14:paraId="4E2B61F9" w14:textId="77777777" w:rsidR="00431721" w:rsidRPr="00A04227" w:rsidRDefault="00431721" w:rsidP="00431721">
      <w:pPr>
        <w:pStyle w:val="ListParagraph"/>
        <w:numPr>
          <w:ilvl w:val="0"/>
          <w:numId w:val="36"/>
        </w:numPr>
      </w:pPr>
      <w:r w:rsidRPr="00A04227">
        <w:t>Methodology</w:t>
      </w:r>
    </w:p>
    <w:p w14:paraId="715A5D67" w14:textId="77777777" w:rsidR="00431721" w:rsidRPr="00A04227" w:rsidRDefault="00431721" w:rsidP="00431721">
      <w:pPr>
        <w:pStyle w:val="ListParagraph"/>
        <w:numPr>
          <w:ilvl w:val="0"/>
          <w:numId w:val="36"/>
        </w:numPr>
      </w:pPr>
      <w:r w:rsidRPr="00A04227">
        <w:t>Large Project?</w:t>
      </w:r>
    </w:p>
    <w:p w14:paraId="32BE315A" w14:textId="77777777" w:rsidR="00431721" w:rsidRPr="00A04227" w:rsidRDefault="00431721" w:rsidP="00431721">
      <w:pPr>
        <w:pStyle w:val="ListParagraph"/>
        <w:numPr>
          <w:ilvl w:val="0"/>
          <w:numId w:val="34"/>
        </w:numPr>
      </w:pPr>
      <w:r w:rsidRPr="00A04227">
        <w:t>100+ users</w:t>
      </w:r>
    </w:p>
    <w:p w14:paraId="45782A21" w14:textId="77777777" w:rsidR="00431721" w:rsidRDefault="00431721" w:rsidP="00431721">
      <w:pPr>
        <w:pStyle w:val="ListParagraph"/>
        <w:numPr>
          <w:ilvl w:val="0"/>
          <w:numId w:val="34"/>
        </w:numPr>
      </w:pPr>
      <w:r w:rsidRPr="00A04227">
        <w:t>Complex needs</w:t>
      </w:r>
    </w:p>
    <w:p w14:paraId="2DF50510" w14:textId="77777777" w:rsidR="00252741" w:rsidRPr="00A04227" w:rsidRDefault="00252741" w:rsidP="00252741">
      <w:pPr>
        <w:pStyle w:val="ListParagraph"/>
        <w:ind w:left="1440"/>
      </w:pPr>
    </w:p>
    <w:p w14:paraId="2BCFFED2" w14:textId="77777777" w:rsidR="00F34AB5" w:rsidRDefault="00431721" w:rsidP="00431721">
      <w:pPr>
        <w:pStyle w:val="ListParagraph"/>
        <w:keepNext/>
        <w:ind w:left="0"/>
      </w:pPr>
      <w:r>
        <w:object w:dxaOrig="12406" w:dyaOrig="10561" w14:anchorId="3C9D528A">
          <v:shape id="_x0000_i1028" type="#_x0000_t75" style="width:453.75pt;height:386.25pt" o:ole="">
            <v:imagedata r:id="rId55" o:title=""/>
          </v:shape>
          <o:OLEObject Type="Embed" ProgID="Visio.Drawing.15" ShapeID="_x0000_i1028" DrawAspect="Content" ObjectID="_1473676105" r:id="rId56"/>
        </w:object>
      </w:r>
    </w:p>
    <w:p w14:paraId="656F871E" w14:textId="77777777" w:rsidR="00F34AB5" w:rsidRDefault="00F34AB5" w:rsidP="00F34AB5">
      <w:pPr>
        <w:pStyle w:val="Caption"/>
        <w:jc w:val="center"/>
      </w:pPr>
      <w:r>
        <w:t xml:space="preserve">Figure </w:t>
      </w:r>
      <w:fldSimple w:instr=" SEQ Figure \* ARABIC ">
        <w:r w:rsidR="003E4BFE">
          <w:rPr>
            <w:noProof/>
          </w:rPr>
          <w:t>4</w:t>
        </w:r>
      </w:fldSimple>
      <w:r>
        <w:t xml:space="preserve"> - Source Control and Work Items Onboarding Workflow</w:t>
      </w:r>
    </w:p>
    <w:p w14:paraId="029F7905" w14:textId="77777777" w:rsidR="00A04227" w:rsidRPr="00A04227" w:rsidRDefault="00A04227" w:rsidP="00A04227"/>
    <w:p w14:paraId="3AF2769B" w14:textId="77777777" w:rsidR="00F57C17" w:rsidRDefault="00F57C17" w:rsidP="00A04227">
      <w:pPr>
        <w:pStyle w:val="Heading4"/>
      </w:pPr>
      <w:r>
        <w:t>Training</w:t>
      </w:r>
    </w:p>
    <w:p w14:paraId="02BCDE39" w14:textId="77777777" w:rsidR="00A20D7D" w:rsidRDefault="00A20D7D" w:rsidP="00A20D7D">
      <w:r>
        <w:t>Training must be available to teams as part of the on-boarding process.</w:t>
      </w:r>
    </w:p>
    <w:p w14:paraId="22A5E6E2" w14:textId="77777777" w:rsidR="00A20D7D" w:rsidRDefault="00A20D7D" w:rsidP="00A20D7D">
      <w:r>
        <w:lastRenderedPageBreak/>
        <w:t>Multiple levels of training should service the differing levels of functionality of teams being on-boarded.</w:t>
      </w:r>
    </w:p>
    <w:p w14:paraId="51972C18" w14:textId="77777777" w:rsidR="00A20D7D" w:rsidRPr="00A20D7D" w:rsidRDefault="00A20D7D" w:rsidP="00A20D7D"/>
    <w:p w14:paraId="2F8363D8" w14:textId="77777777" w:rsidR="00237522" w:rsidRDefault="00237522" w:rsidP="00237522">
      <w:pPr>
        <w:pStyle w:val="ListParagraph"/>
        <w:numPr>
          <w:ilvl w:val="0"/>
          <w:numId w:val="37"/>
        </w:numPr>
      </w:pPr>
      <w:r>
        <w:t>Introduc</w:t>
      </w:r>
      <w:r w:rsidR="00431721">
        <w:t>e</w:t>
      </w:r>
      <w:r>
        <w:t xml:space="preserve"> Team Foundation Server &amp; ETFS</w:t>
      </w:r>
    </w:p>
    <w:p w14:paraId="5E9A281D" w14:textId="77777777" w:rsidR="00237522" w:rsidRDefault="00237522" w:rsidP="00237522">
      <w:pPr>
        <w:pStyle w:val="ListParagraph"/>
        <w:numPr>
          <w:ilvl w:val="0"/>
          <w:numId w:val="37"/>
        </w:numPr>
      </w:pPr>
      <w:r>
        <w:t>Identify Team Roles</w:t>
      </w:r>
    </w:p>
    <w:p w14:paraId="5B01C7C9" w14:textId="77777777" w:rsidR="00237522" w:rsidRPr="00237522" w:rsidRDefault="00431721" w:rsidP="00237522">
      <w:pPr>
        <w:pStyle w:val="ListParagraph"/>
        <w:numPr>
          <w:ilvl w:val="0"/>
          <w:numId w:val="37"/>
        </w:numPr>
      </w:pPr>
      <w:r>
        <w:t>Create t</w:t>
      </w:r>
      <w:r w:rsidR="00237522">
        <w:t xml:space="preserve">raining </w:t>
      </w:r>
      <w:r>
        <w:t>c</w:t>
      </w:r>
      <w:r w:rsidR="00237522">
        <w:t>urriculum based on desired Usage Scenario</w:t>
      </w:r>
    </w:p>
    <w:p w14:paraId="6E5A4F65" w14:textId="77777777" w:rsidR="00237522" w:rsidRDefault="00237522" w:rsidP="00237522">
      <w:pPr>
        <w:pStyle w:val="ListParagraph"/>
        <w:numPr>
          <w:ilvl w:val="0"/>
          <w:numId w:val="37"/>
        </w:numPr>
      </w:pPr>
      <w:r>
        <w:t>Train in Context by demonstrating key tasks</w:t>
      </w:r>
    </w:p>
    <w:p w14:paraId="19A4CCAE" w14:textId="77777777" w:rsidR="00237522" w:rsidRDefault="00431721" w:rsidP="00237522">
      <w:pPr>
        <w:pStyle w:val="ListParagraph"/>
        <w:numPr>
          <w:ilvl w:val="0"/>
          <w:numId w:val="37"/>
        </w:numPr>
      </w:pPr>
      <w:r>
        <w:t>Provide a</w:t>
      </w:r>
      <w:r w:rsidR="00237522">
        <w:t>ccess to Hands-on-Labs</w:t>
      </w:r>
    </w:p>
    <w:p w14:paraId="624CF3C5" w14:textId="77777777" w:rsidR="00237522" w:rsidRPr="00237522" w:rsidRDefault="00431721" w:rsidP="00237522">
      <w:pPr>
        <w:pStyle w:val="ListParagraph"/>
        <w:numPr>
          <w:ilvl w:val="0"/>
          <w:numId w:val="37"/>
        </w:numPr>
      </w:pPr>
      <w:r>
        <w:t>Provide a</w:t>
      </w:r>
      <w:r w:rsidR="00237522">
        <w:t>ccess to Trial instance of ETFS</w:t>
      </w:r>
    </w:p>
    <w:p w14:paraId="3D30AE20" w14:textId="77777777" w:rsidR="00237522" w:rsidRDefault="00237522" w:rsidP="00237522">
      <w:pPr>
        <w:pStyle w:val="Heading4"/>
      </w:pPr>
      <w:r>
        <w:t>Migration</w:t>
      </w:r>
    </w:p>
    <w:p w14:paraId="0F94C823" w14:textId="77777777" w:rsidR="00237522" w:rsidRDefault="00237522" w:rsidP="00237522">
      <w:pPr>
        <w:pStyle w:val="ListParagraph"/>
        <w:numPr>
          <w:ilvl w:val="0"/>
          <w:numId w:val="39"/>
        </w:numPr>
      </w:pPr>
      <w:r>
        <w:t>Trial migration performed by ETFS team, if necessary, develop solutions</w:t>
      </w:r>
    </w:p>
    <w:p w14:paraId="59CE9744" w14:textId="77777777" w:rsidR="00237522" w:rsidRPr="00237522" w:rsidRDefault="00237522" w:rsidP="00237522">
      <w:pPr>
        <w:pStyle w:val="ListParagraph"/>
        <w:numPr>
          <w:ilvl w:val="0"/>
          <w:numId w:val="39"/>
        </w:numPr>
      </w:pPr>
      <w:r>
        <w:t>Build and Proxy machine provisioned and connected to ETFS</w:t>
      </w:r>
    </w:p>
    <w:p w14:paraId="658E0084" w14:textId="77777777" w:rsidR="00237522" w:rsidRDefault="00237522" w:rsidP="00237522">
      <w:pPr>
        <w:pStyle w:val="Heading4"/>
      </w:pPr>
      <w:r>
        <w:t xml:space="preserve">Go </w:t>
      </w:r>
      <w:r w:rsidRPr="00237522">
        <w:rPr>
          <w:rStyle w:val="Heading4Char"/>
        </w:rPr>
        <w:t>L</w:t>
      </w:r>
      <w:r>
        <w:t>ive</w:t>
      </w:r>
    </w:p>
    <w:p w14:paraId="13B6A89D" w14:textId="77777777" w:rsidR="00237522" w:rsidRDefault="00237522" w:rsidP="00237522">
      <w:pPr>
        <w:pStyle w:val="ListParagraph"/>
        <w:numPr>
          <w:ilvl w:val="0"/>
          <w:numId w:val="38"/>
        </w:numPr>
      </w:pPr>
      <w:r>
        <w:t>Team(s) switches to using ETFS on schedule</w:t>
      </w:r>
      <w:r w:rsidR="00BE7F3A">
        <w:t>d</w:t>
      </w:r>
      <w:r>
        <w:t xml:space="preserve"> date/time.</w:t>
      </w:r>
    </w:p>
    <w:p w14:paraId="616F4EA6" w14:textId="77777777" w:rsidR="00237522" w:rsidRPr="00237522" w:rsidRDefault="00237522" w:rsidP="00237522">
      <w:pPr>
        <w:pStyle w:val="ListParagraph"/>
        <w:numPr>
          <w:ilvl w:val="0"/>
          <w:numId w:val="38"/>
        </w:numPr>
      </w:pPr>
      <w:r>
        <w:t>Archive system put into read-only mode</w:t>
      </w:r>
    </w:p>
    <w:p w14:paraId="06291851" w14:textId="77777777" w:rsidR="00237522" w:rsidRDefault="00237522" w:rsidP="00237522">
      <w:pPr>
        <w:pStyle w:val="Heading4"/>
      </w:pPr>
      <w:r>
        <w:t>Maintain</w:t>
      </w:r>
      <w:r w:rsidR="00BE7F3A">
        <w:t xml:space="preserve"> relationship throughout project</w:t>
      </w:r>
    </w:p>
    <w:p w14:paraId="71967F04" w14:textId="77777777" w:rsidR="005D76F4" w:rsidRPr="00EC3E31" w:rsidRDefault="005D76F4" w:rsidP="005D76F4">
      <w:pPr>
        <w:pStyle w:val="ListParagraph"/>
        <w:numPr>
          <w:ilvl w:val="0"/>
          <w:numId w:val="42"/>
        </w:numPr>
      </w:pPr>
      <w:r w:rsidRPr="00EC3E31">
        <w:t>Are needs being met?</w:t>
      </w:r>
      <w:r>
        <w:t xml:space="preserve">  Does ETFS provide the necessary functionality?</w:t>
      </w:r>
    </w:p>
    <w:p w14:paraId="3593A102" w14:textId="77777777" w:rsidR="005D76F4" w:rsidRPr="00EC3E31" w:rsidRDefault="005D76F4" w:rsidP="005D76F4">
      <w:pPr>
        <w:pStyle w:val="ListParagraph"/>
        <w:numPr>
          <w:ilvl w:val="0"/>
          <w:numId w:val="42"/>
        </w:numPr>
      </w:pPr>
      <w:r w:rsidRPr="00EC3E31">
        <w:t>Projects running smoothly?</w:t>
      </w:r>
    </w:p>
    <w:p w14:paraId="7B949A92" w14:textId="77777777" w:rsidR="005D76F4" w:rsidRPr="00EC3E31" w:rsidRDefault="005D76F4" w:rsidP="005D76F4">
      <w:pPr>
        <w:pStyle w:val="ListParagraph"/>
        <w:numPr>
          <w:ilvl w:val="0"/>
          <w:numId w:val="42"/>
        </w:numPr>
      </w:pPr>
      <w:r w:rsidRPr="00EC3E31">
        <w:t>Training helpful?  Anything missing?</w:t>
      </w:r>
    </w:p>
    <w:p w14:paraId="0EFAD2DF" w14:textId="77777777" w:rsidR="005D76F4" w:rsidRDefault="005D76F4" w:rsidP="005D76F4">
      <w:pPr>
        <w:pStyle w:val="ListParagraph"/>
        <w:numPr>
          <w:ilvl w:val="0"/>
          <w:numId w:val="42"/>
        </w:numPr>
      </w:pPr>
      <w:r w:rsidRPr="00EC3E31">
        <w:t>Methodology working?</w:t>
      </w:r>
    </w:p>
    <w:p w14:paraId="477863FE" w14:textId="77777777" w:rsidR="00746139" w:rsidRDefault="007D2E4D" w:rsidP="00282F79">
      <w:pPr>
        <w:pStyle w:val="Heading3"/>
      </w:pPr>
      <w:r>
        <w:t>If required</w:t>
      </w:r>
      <w:r w:rsidR="006D0692">
        <w:t xml:space="preserve"> by the business</w:t>
      </w:r>
      <w:r>
        <w:t>, m</w:t>
      </w:r>
      <w:r w:rsidR="00746139">
        <w:t xml:space="preserve">igrate source control into TFS </w:t>
      </w:r>
      <w:r w:rsidR="00EC5EF1">
        <w:t>with</w:t>
      </w:r>
      <w:r w:rsidR="00746139">
        <w:t xml:space="preserve"> as high of fide</w:t>
      </w:r>
      <w:r>
        <w:t>lity as possible (full history)</w:t>
      </w:r>
    </w:p>
    <w:p w14:paraId="70A0DCD7" w14:textId="77777777" w:rsidR="00746139" w:rsidRDefault="007D2E4D" w:rsidP="00282F79">
      <w:pPr>
        <w:pStyle w:val="Heading3"/>
      </w:pPr>
      <w:r>
        <w:t>If required</w:t>
      </w:r>
      <w:r w:rsidR="006D0692">
        <w:t xml:space="preserve"> by the business</w:t>
      </w:r>
      <w:r>
        <w:t>, m</w:t>
      </w:r>
      <w:r w:rsidR="00746139">
        <w:t>igrate Work Items into TFS with as high of fidelity as possible (full history).</w:t>
      </w:r>
    </w:p>
    <w:p w14:paraId="66450E94" w14:textId="77777777" w:rsidR="006C4074" w:rsidRPr="006C4074" w:rsidRDefault="006C4074" w:rsidP="006C4074"/>
    <w:p w14:paraId="024D21F4" w14:textId="77777777" w:rsidR="00AC22E5" w:rsidRDefault="00AC22E5" w:rsidP="00AC22E5">
      <w:pPr>
        <w:pStyle w:val="Heading2"/>
      </w:pPr>
      <w:bookmarkStart w:id="44" w:name="_Toc388516416"/>
      <w:bookmarkStart w:id="45" w:name="_Ref387845823"/>
      <w:r>
        <w:t>Disaster Recovery</w:t>
      </w:r>
      <w:bookmarkEnd w:id="44"/>
    </w:p>
    <w:p w14:paraId="641C4D7A" w14:textId="77777777" w:rsidR="00AC22E5" w:rsidRPr="00695A1B" w:rsidRDefault="00AC22E5" w:rsidP="00AC22E5">
      <w:r>
        <w:t xml:space="preserve">Disaster Recovery plans must be created to cover recovery from known issues that may arise on the ETFS Service.  Outlined below are Disaster Recovery plans that must be created and tested.  </w:t>
      </w:r>
    </w:p>
    <w:p w14:paraId="2CD5383C" w14:textId="77777777" w:rsidR="00AC22E5" w:rsidRDefault="00AC22E5" w:rsidP="00AC22E5">
      <w:pPr>
        <w:pStyle w:val="Heading3"/>
      </w:pPr>
      <w:r>
        <w:t>Avoidance</w:t>
      </w:r>
    </w:p>
    <w:p w14:paraId="0ADB2A65" w14:textId="77777777" w:rsidR="00AC22E5" w:rsidRPr="00B96871" w:rsidRDefault="00AC22E5" w:rsidP="00AC22E5">
      <w:r>
        <w:t xml:space="preserve">“See the smoke before the fire” – monitoring of the ETFS Service is the primary means of avoidance of Disaster Recovery.  See Section </w:t>
      </w:r>
      <w:r>
        <w:fldChar w:fldCharType="begin"/>
      </w:r>
      <w:r>
        <w:instrText xml:space="preserve"> REF _Ref388451611 \r \h </w:instrText>
      </w:r>
      <w:r>
        <w:fldChar w:fldCharType="separate"/>
      </w:r>
      <w:r>
        <w:t>6.1.1</w:t>
      </w:r>
      <w:r>
        <w:fldChar w:fldCharType="end"/>
      </w:r>
      <w:r>
        <w:t>.  However, even the most pro-active and best detective measures cannot guard against man-made or natural disaster.</w:t>
      </w:r>
    </w:p>
    <w:p w14:paraId="14F61AF1" w14:textId="77777777" w:rsidR="00AC22E5" w:rsidRDefault="00AC22E5" w:rsidP="00AC22E5">
      <w:pPr>
        <w:pStyle w:val="Heading3"/>
      </w:pPr>
      <w:r>
        <w:t>Planning</w:t>
      </w:r>
    </w:p>
    <w:p w14:paraId="40745682" w14:textId="77777777" w:rsidR="00AC22E5" w:rsidRDefault="00AC22E5" w:rsidP="00AC22E5">
      <w:pPr>
        <w:autoSpaceDE w:val="0"/>
        <w:autoSpaceDN w:val="0"/>
        <w:adjustRightInd w:val="0"/>
        <w:spacing w:after="0" w:line="240" w:lineRule="auto"/>
        <w:rPr>
          <w:lang w:val="en"/>
        </w:rPr>
      </w:pPr>
      <w:r>
        <w:rPr>
          <w:lang w:val="en"/>
        </w:rPr>
        <w:t>Information about preparing ETFS for disasters, which is essential to recovering from a disaster in an effective and timely manner.</w:t>
      </w:r>
    </w:p>
    <w:p w14:paraId="4A279397" w14:textId="77777777" w:rsidR="00AC22E5" w:rsidRDefault="00AC22E5" w:rsidP="00AC22E5">
      <w:pPr>
        <w:autoSpaceDE w:val="0"/>
        <w:autoSpaceDN w:val="0"/>
        <w:adjustRightInd w:val="0"/>
        <w:spacing w:after="0" w:line="240" w:lineRule="auto"/>
        <w:rPr>
          <w:rFonts w:ascii="Helv" w:hAnsi="Helv" w:cs="Helv"/>
          <w:color w:val="000000"/>
          <w:kern w:val="0"/>
        </w:rPr>
      </w:pPr>
    </w:p>
    <w:p w14:paraId="6B55E3F1" w14:textId="77777777" w:rsidR="00AC22E5" w:rsidRDefault="00AC22E5" w:rsidP="00AC22E5">
      <w:pPr>
        <w:pStyle w:val="Heading3"/>
      </w:pPr>
      <w:r>
        <w:t>Complete Failure (fire, natural disaster)</w:t>
      </w:r>
    </w:p>
    <w:p w14:paraId="59167774" w14:textId="77777777" w:rsidR="00AC22E5" w:rsidRPr="00CD1604" w:rsidRDefault="00AC22E5" w:rsidP="00AC22E5">
      <w:r>
        <w:t>Recovery from a complete failure of the ETFS Service.</w:t>
      </w:r>
    </w:p>
    <w:p w14:paraId="4DF1945A" w14:textId="77777777" w:rsidR="00AC22E5" w:rsidRDefault="00AC22E5" w:rsidP="00AC22E5">
      <w:pPr>
        <w:pStyle w:val="Heading3"/>
      </w:pPr>
      <w:r>
        <w:t>Data Tier (DT) failure</w:t>
      </w:r>
    </w:p>
    <w:p w14:paraId="47D51A29" w14:textId="77777777" w:rsidR="00AC22E5" w:rsidRPr="00B96871" w:rsidRDefault="00AC22E5" w:rsidP="00AC22E5">
      <w:r>
        <w:t>If the Data Tier fails, outline the plan to recover.</w:t>
      </w:r>
    </w:p>
    <w:p w14:paraId="55596C16" w14:textId="77777777" w:rsidR="00AC22E5" w:rsidRDefault="00AC22E5" w:rsidP="00AC22E5">
      <w:pPr>
        <w:pStyle w:val="Heading3"/>
      </w:pPr>
      <w:r>
        <w:lastRenderedPageBreak/>
        <w:t>Application Tier (AT) failure</w:t>
      </w:r>
    </w:p>
    <w:p w14:paraId="629475FC" w14:textId="77777777" w:rsidR="00AC22E5" w:rsidRPr="00B96871" w:rsidRDefault="00AC22E5" w:rsidP="00AC22E5">
      <w:r>
        <w:t>Recovery plan if an Application Tier machine fails.</w:t>
      </w:r>
    </w:p>
    <w:p w14:paraId="747F3742" w14:textId="77777777" w:rsidR="00AC22E5" w:rsidRDefault="00AC22E5" w:rsidP="00AC22E5">
      <w:pPr>
        <w:pStyle w:val="Heading3"/>
      </w:pPr>
      <w:r>
        <w:t>Proxy failure</w:t>
      </w:r>
    </w:p>
    <w:p w14:paraId="4F77E2B3" w14:textId="77777777" w:rsidR="00AC22E5" w:rsidRPr="00CD1604" w:rsidRDefault="00AC22E5" w:rsidP="00AC22E5">
      <w:r>
        <w:t>Recovery from a failing Proxy machine.</w:t>
      </w:r>
    </w:p>
    <w:p w14:paraId="4540D374" w14:textId="77777777" w:rsidR="00AC22E5" w:rsidRDefault="00AC22E5" w:rsidP="00AC22E5">
      <w:pPr>
        <w:pStyle w:val="Heading3"/>
      </w:pPr>
      <w:r>
        <w:t>Build failure</w:t>
      </w:r>
      <w:bookmarkStart w:id="46" w:name="_GoBack"/>
      <w:bookmarkEnd w:id="46"/>
    </w:p>
    <w:p w14:paraId="62FCEE97" w14:textId="77777777" w:rsidR="00AC22E5" w:rsidRPr="00CD1604" w:rsidRDefault="00AC22E5" w:rsidP="00AC22E5">
      <w:r>
        <w:t>Recovery steps when a build or build machine fails.</w:t>
      </w:r>
    </w:p>
    <w:p w14:paraId="1C5A14D0" w14:textId="77777777" w:rsidR="00AC22E5" w:rsidRDefault="00AC22E5" w:rsidP="00AC22E5">
      <w:pPr>
        <w:pStyle w:val="Heading3"/>
      </w:pPr>
      <w:r>
        <w:t>SharePoint failure</w:t>
      </w:r>
    </w:p>
    <w:p w14:paraId="46DD3000" w14:textId="77777777" w:rsidR="00AC22E5" w:rsidRPr="00CD1604" w:rsidRDefault="00AC22E5" w:rsidP="00AC22E5">
      <w:r>
        <w:t>Mitigation of a SharePoint server not functioning.</w:t>
      </w:r>
    </w:p>
    <w:p w14:paraId="2E8751EF" w14:textId="77777777" w:rsidR="00AC22E5" w:rsidRDefault="00AC22E5" w:rsidP="00AC22E5">
      <w:pPr>
        <w:pStyle w:val="Heading3"/>
      </w:pPr>
      <w:r>
        <w:t>Switch-over to secondary site</w:t>
      </w:r>
    </w:p>
    <w:p w14:paraId="185F00D0" w14:textId="77777777" w:rsidR="00AC22E5" w:rsidRDefault="00AC22E5" w:rsidP="00AC22E5">
      <w:r>
        <w:t>Direct users to a new secondary site until the primary site is functional.</w:t>
      </w:r>
    </w:p>
    <w:p w14:paraId="0FAEEDE1" w14:textId="77777777" w:rsidR="00AC22E5" w:rsidRPr="00CD1604" w:rsidRDefault="00AC22E5" w:rsidP="00AC22E5"/>
    <w:p w14:paraId="44E87AB3" w14:textId="77777777" w:rsidR="006A1B82" w:rsidRDefault="008E69FB" w:rsidP="00282F79">
      <w:pPr>
        <w:pStyle w:val="Heading1"/>
      </w:pPr>
      <w:bookmarkStart w:id="47" w:name="_Toc388516417"/>
      <w:r>
        <w:t>Governance</w:t>
      </w:r>
      <w:bookmarkEnd w:id="45"/>
      <w:bookmarkEnd w:id="47"/>
    </w:p>
    <w:p w14:paraId="25B7F414" w14:textId="77777777" w:rsidR="00A57342" w:rsidRPr="00A57342" w:rsidRDefault="00A57342" w:rsidP="00282F79">
      <w:r>
        <w:t>Governance of the system will be maintained by an ETFS Process and Governance Steering Committee.  This group will meet regularly, and incl</w:t>
      </w:r>
      <w:r w:rsidR="008510C9">
        <w:t>ude representation</w:t>
      </w:r>
      <w:r>
        <w:t xml:space="preserve"> from each Team </w:t>
      </w:r>
      <w:commentRangeStart w:id="48"/>
      <w:r>
        <w:t>Project</w:t>
      </w:r>
      <w:commentRangeEnd w:id="48"/>
      <w:r w:rsidR="00A07D42">
        <w:rPr>
          <w:rStyle w:val="CommentReference"/>
        </w:rPr>
        <w:commentReference w:id="48"/>
      </w:r>
      <w:r>
        <w:t xml:space="preserve">. </w:t>
      </w:r>
    </w:p>
    <w:p w14:paraId="1D1B6EF2" w14:textId="77777777" w:rsidR="00A00BD5" w:rsidRDefault="00A57342" w:rsidP="00282F79">
      <w:pPr>
        <w:pStyle w:val="Heading2"/>
      </w:pPr>
      <w:bookmarkStart w:id="49" w:name="_Toc388516418"/>
      <w:r>
        <w:t>Share</w:t>
      </w:r>
      <w:r w:rsidR="002645A5">
        <w:t>d</w:t>
      </w:r>
      <w:r>
        <w:t xml:space="preserve"> Service Security Planning</w:t>
      </w:r>
      <w:bookmarkEnd w:id="49"/>
    </w:p>
    <w:p w14:paraId="407BFEEC" w14:textId="77777777" w:rsidR="00A57342" w:rsidRDefault="000F0CDA" w:rsidP="00282F79">
      <w:r>
        <w:t>A Shared Service Security Planning Governance policy must include a set of s</w:t>
      </w:r>
      <w:r w:rsidR="00A57342">
        <w:t>tandards used to evaluate teams and provisioning the teams by assigning a container and security model based on various features to separate the teams such as TFS Instance, Team Project Collection, Team Project, or Area.</w:t>
      </w:r>
    </w:p>
    <w:p w14:paraId="6FEF88BC" w14:textId="77777777" w:rsidR="00A57342" w:rsidRDefault="00A57342" w:rsidP="00282F79">
      <w:pPr>
        <w:pStyle w:val="Heading2"/>
      </w:pPr>
      <w:bookmarkStart w:id="50" w:name="_Toc388516419"/>
      <w:r>
        <w:t>Process Governance</w:t>
      </w:r>
      <w:bookmarkEnd w:id="50"/>
    </w:p>
    <w:p w14:paraId="535D8ECE" w14:textId="77777777" w:rsidR="00A57342" w:rsidRDefault="000F0CDA" w:rsidP="00282F79">
      <w:r>
        <w:t>A Process Governance policy must include a s</w:t>
      </w:r>
      <w:r w:rsidR="00A57342">
        <w:t>tandard for managing Proce</w:t>
      </w:r>
      <w:r w:rsidR="00FE4281">
        <w:t>ss Templates and customizations</w:t>
      </w:r>
      <w:r>
        <w:t xml:space="preserve"> to both the Supported Process Templates and an individual Team Project, such as, adding a custom field.</w:t>
      </w:r>
    </w:p>
    <w:p w14:paraId="473C4E13" w14:textId="77777777" w:rsidR="00A57342" w:rsidRDefault="00A57342" w:rsidP="00282F79">
      <w:pPr>
        <w:pStyle w:val="Heading2"/>
      </w:pPr>
      <w:bookmarkStart w:id="51" w:name="_Toc388516420"/>
      <w:r>
        <w:t>Build Service Governance</w:t>
      </w:r>
      <w:bookmarkEnd w:id="51"/>
    </w:p>
    <w:p w14:paraId="6F8C158D" w14:textId="77777777" w:rsidR="00FE4281" w:rsidRDefault="00FE4281" w:rsidP="00282F79">
      <w:r>
        <w:t>The Build Service Governance must include:</w:t>
      </w:r>
    </w:p>
    <w:p w14:paraId="6C23BC94" w14:textId="77777777" w:rsidR="00FE4281" w:rsidRDefault="00FE4281" w:rsidP="00282F79">
      <w:pPr>
        <w:pStyle w:val="ListParagraph"/>
        <w:numPr>
          <w:ilvl w:val="0"/>
          <w:numId w:val="21"/>
        </w:numPr>
      </w:pPr>
      <w:r>
        <w:t>An a</w:t>
      </w:r>
      <w:r w:rsidR="00A57342">
        <w:t xml:space="preserve">pproach that can scale to </w:t>
      </w:r>
      <w:r>
        <w:t>the E</w:t>
      </w:r>
      <w:r w:rsidR="00A57342">
        <w:t>nterprise</w:t>
      </w:r>
    </w:p>
    <w:p w14:paraId="32066B6F" w14:textId="77777777" w:rsidR="00A57342" w:rsidRDefault="00FE4281" w:rsidP="00282F79">
      <w:pPr>
        <w:pStyle w:val="ListParagraph"/>
        <w:numPr>
          <w:ilvl w:val="0"/>
          <w:numId w:val="21"/>
        </w:numPr>
      </w:pPr>
      <w:r>
        <w:t>Inclusion of</w:t>
      </w:r>
      <w:r w:rsidR="00A57342">
        <w:t xml:space="preserve"> a shared build environment that can be used by teams that have generic needs as well as a governance model that allows teams to that have unique needs to manage their own build server farms while still using the enterprise TFS Service in a standard way</w:t>
      </w:r>
    </w:p>
    <w:p w14:paraId="3B5449EE" w14:textId="77777777" w:rsidR="00A57342" w:rsidRDefault="00A57342" w:rsidP="00282F79">
      <w:pPr>
        <w:pStyle w:val="Heading2"/>
      </w:pPr>
      <w:bookmarkStart w:id="52" w:name="_Toc388516421"/>
      <w:r>
        <w:t>Integration Governance</w:t>
      </w:r>
      <w:bookmarkEnd w:id="52"/>
    </w:p>
    <w:p w14:paraId="2BA509AD" w14:textId="77777777" w:rsidR="00A57342" w:rsidRDefault="000F0CDA" w:rsidP="00282F79">
      <w:r>
        <w:t>The Integration Governance must include g</w:t>
      </w:r>
      <w:r w:rsidR="00A57342">
        <w:t xml:space="preserve">uidelines and standards to facilitate various integration needs that involve TFS, e.g., HPQC, JIRA, MS Project Server, </w:t>
      </w:r>
      <w:commentRangeStart w:id="53"/>
      <w:r w:rsidR="00A57342">
        <w:t>etc</w:t>
      </w:r>
      <w:commentRangeEnd w:id="53"/>
      <w:r w:rsidR="00703DBC">
        <w:rPr>
          <w:rStyle w:val="CommentReference"/>
        </w:rPr>
        <w:commentReference w:id="53"/>
      </w:r>
      <w:r w:rsidR="00A57342">
        <w:t>.</w:t>
      </w:r>
    </w:p>
    <w:p w14:paraId="7570FFFF" w14:textId="77777777" w:rsidR="00A57342" w:rsidRDefault="00A57342" w:rsidP="00282F79">
      <w:pPr>
        <w:pStyle w:val="Heading2"/>
      </w:pPr>
      <w:bookmarkStart w:id="54" w:name="_Toc388516422"/>
      <w:r>
        <w:t>Reporting Governance</w:t>
      </w:r>
      <w:bookmarkEnd w:id="54"/>
    </w:p>
    <w:p w14:paraId="0B19C4CA" w14:textId="77777777" w:rsidR="00A57342" w:rsidRDefault="000F0CDA" w:rsidP="00282F79">
      <w:r>
        <w:t>The Reporting Governance must include g</w:t>
      </w:r>
      <w:r w:rsidR="00A57342">
        <w:t>uidelines and standards for managing TFS Reporting and customizations.</w:t>
      </w:r>
    </w:p>
    <w:p w14:paraId="769F2344" w14:textId="77777777" w:rsidR="00A57342" w:rsidRPr="00A00BD5" w:rsidRDefault="00A57342" w:rsidP="00282F79"/>
    <w:p w14:paraId="5218D626" w14:textId="77777777" w:rsidR="001910DD" w:rsidRDefault="001910DD" w:rsidP="00282F79">
      <w:r>
        <w:br w:type="page"/>
      </w:r>
    </w:p>
    <w:p w14:paraId="1DDC3FC1" w14:textId="77777777" w:rsidR="000A6360" w:rsidRDefault="001910DD" w:rsidP="00282F79">
      <w:pPr>
        <w:pStyle w:val="Heading1"/>
      </w:pPr>
      <w:bookmarkStart w:id="55" w:name="_Ref387832622"/>
      <w:bookmarkStart w:id="56" w:name="_Toc388516423"/>
      <w:r>
        <w:lastRenderedPageBreak/>
        <w:t>Abbreviations</w:t>
      </w:r>
      <w:bookmarkEnd w:id="55"/>
      <w:r w:rsidR="003D4874">
        <w:t xml:space="preserve"> and Acronyms</w:t>
      </w:r>
      <w:bookmarkEnd w:id="56"/>
    </w:p>
    <w:p w14:paraId="2586A1B0" w14:textId="77777777" w:rsidR="001910DD" w:rsidRPr="001910DD" w:rsidRDefault="001910DD" w:rsidP="00282F79"/>
    <w:tbl>
      <w:tblPr>
        <w:tblStyle w:val="GridTable2-Accent11"/>
        <w:tblW w:w="0" w:type="auto"/>
        <w:tblLook w:val="04A0" w:firstRow="1" w:lastRow="0" w:firstColumn="1" w:lastColumn="0" w:noHBand="0" w:noVBand="1"/>
      </w:tblPr>
      <w:tblGrid>
        <w:gridCol w:w="2425"/>
        <w:gridCol w:w="6925"/>
      </w:tblGrid>
      <w:tr w:rsidR="00083D36" w14:paraId="36FEC4B3" w14:textId="77777777" w:rsidTr="00191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F596DC" w14:textId="77777777" w:rsidR="00083D36" w:rsidRDefault="00083D36" w:rsidP="00282F79">
            <w:r>
              <w:t>Abbreviation</w:t>
            </w:r>
          </w:p>
        </w:tc>
        <w:tc>
          <w:tcPr>
            <w:tcW w:w="6925" w:type="dxa"/>
          </w:tcPr>
          <w:p w14:paraId="40A9390F" w14:textId="77777777" w:rsidR="00083D36" w:rsidRDefault="00083D36" w:rsidP="00282F79">
            <w:pPr>
              <w:cnfStyle w:val="100000000000" w:firstRow="1" w:lastRow="0" w:firstColumn="0" w:lastColumn="0" w:oddVBand="0" w:evenVBand="0" w:oddHBand="0" w:evenHBand="0" w:firstRowFirstColumn="0" w:firstRowLastColumn="0" w:lastRowFirstColumn="0" w:lastRowLastColumn="0"/>
            </w:pPr>
            <w:r>
              <w:t>Full Name</w:t>
            </w:r>
          </w:p>
        </w:tc>
      </w:tr>
      <w:tr w:rsidR="00083D36" w14:paraId="5326F917"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6CCCF1B" w14:textId="77777777" w:rsidR="00083D36" w:rsidRDefault="00083D36" w:rsidP="00282F79">
            <w:r>
              <w:t>AD</w:t>
            </w:r>
          </w:p>
        </w:tc>
        <w:tc>
          <w:tcPr>
            <w:tcW w:w="6925" w:type="dxa"/>
          </w:tcPr>
          <w:p w14:paraId="5A3234F8"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Active Directory</w:t>
            </w:r>
          </w:p>
        </w:tc>
      </w:tr>
      <w:tr w:rsidR="00083D36" w14:paraId="2C6339B4"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192ECFE2" w14:textId="77777777" w:rsidR="00083D36" w:rsidRDefault="00083D36" w:rsidP="00282F79">
            <w:r>
              <w:t>ALM</w:t>
            </w:r>
          </w:p>
        </w:tc>
        <w:tc>
          <w:tcPr>
            <w:tcW w:w="6925" w:type="dxa"/>
          </w:tcPr>
          <w:p w14:paraId="33E9D37D" w14:textId="77777777" w:rsidR="00083D36" w:rsidRDefault="00083D36" w:rsidP="00E34539">
            <w:pPr>
              <w:cnfStyle w:val="000000000000" w:firstRow="0" w:lastRow="0" w:firstColumn="0" w:lastColumn="0" w:oddVBand="0" w:evenVBand="0" w:oddHBand="0" w:evenHBand="0" w:firstRowFirstColumn="0" w:firstRowLastColumn="0" w:lastRowFirstColumn="0" w:lastRowLastColumn="0"/>
            </w:pPr>
            <w:r>
              <w:t>A</w:t>
            </w:r>
            <w:r w:rsidRPr="006E5CE8">
              <w:t xml:space="preserve">pplication </w:t>
            </w:r>
            <w:r>
              <w:t>L</w:t>
            </w:r>
            <w:r w:rsidRPr="006E5CE8">
              <w:t xml:space="preserve">ifecycle </w:t>
            </w:r>
            <w:r>
              <w:t>M</w:t>
            </w:r>
            <w:r w:rsidRPr="006E5CE8">
              <w:t>anagement</w:t>
            </w:r>
          </w:p>
        </w:tc>
      </w:tr>
      <w:tr w:rsidR="00083D36" w14:paraId="73CCC207" w14:textId="77777777" w:rsidTr="006C0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75A97951" w14:textId="77777777" w:rsidR="00083D36" w:rsidRPr="006C0ED6" w:rsidRDefault="00083D36" w:rsidP="006C0ED6">
            <w:pPr>
              <w:rPr>
                <w:b w:val="0"/>
                <w:bCs w:val="0"/>
              </w:rPr>
            </w:pPr>
            <w:r w:rsidRPr="006C0ED6">
              <w:t>Eclipse</w:t>
            </w:r>
          </w:p>
        </w:tc>
        <w:tc>
          <w:tcPr>
            <w:tcW w:w="6925" w:type="dxa"/>
          </w:tcPr>
          <w:p w14:paraId="01A00AD8" w14:textId="77777777" w:rsidR="00083D36" w:rsidRDefault="00083D36" w:rsidP="00E34539">
            <w:pPr>
              <w:cnfStyle w:val="000000100000" w:firstRow="0" w:lastRow="0" w:firstColumn="0" w:lastColumn="0" w:oddVBand="0" w:evenVBand="0" w:oddHBand="1" w:evenHBand="0" w:firstRowFirstColumn="0" w:firstRowLastColumn="0" w:lastRowFirstColumn="0" w:lastRowLastColumn="0"/>
            </w:pPr>
          </w:p>
        </w:tc>
      </w:tr>
      <w:tr w:rsidR="00083D36" w14:paraId="1BFD6188"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113C8447" w14:textId="77777777" w:rsidR="00083D36" w:rsidRDefault="00083D36" w:rsidP="00282F79">
            <w:r>
              <w:t>ETFS</w:t>
            </w:r>
          </w:p>
        </w:tc>
        <w:tc>
          <w:tcPr>
            <w:tcW w:w="6925" w:type="dxa"/>
          </w:tcPr>
          <w:p w14:paraId="59AB4EDD" w14:textId="77777777" w:rsidR="00083D36" w:rsidRDefault="00083D36" w:rsidP="00E34539">
            <w:pPr>
              <w:cnfStyle w:val="000000000000" w:firstRow="0" w:lastRow="0" w:firstColumn="0" w:lastColumn="0" w:oddVBand="0" w:evenVBand="0" w:oddHBand="0" w:evenHBand="0" w:firstRowFirstColumn="0" w:firstRowLastColumn="0" w:lastRowFirstColumn="0" w:lastRowLastColumn="0"/>
            </w:pPr>
            <w:r>
              <w:t>Enterprise Team Foundation Server</w:t>
            </w:r>
          </w:p>
        </w:tc>
      </w:tr>
      <w:tr w:rsidR="00083D36" w14:paraId="01BDE6BF" w14:textId="77777777" w:rsidTr="006C0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629371CD" w14:textId="77777777" w:rsidR="00083D36" w:rsidRPr="006C0ED6" w:rsidRDefault="00083D36" w:rsidP="006C0ED6">
            <w:pPr>
              <w:rPr>
                <w:b w:val="0"/>
                <w:bCs w:val="0"/>
              </w:rPr>
            </w:pPr>
            <w:r w:rsidRPr="009F2773">
              <w:t>Git</w:t>
            </w:r>
          </w:p>
        </w:tc>
        <w:tc>
          <w:tcPr>
            <w:tcW w:w="6925" w:type="dxa"/>
          </w:tcPr>
          <w:p w14:paraId="4D81A5AE" w14:textId="77777777" w:rsidR="00083D36" w:rsidRDefault="00083D36" w:rsidP="00E34539">
            <w:pPr>
              <w:cnfStyle w:val="000000100000" w:firstRow="0" w:lastRow="0" w:firstColumn="0" w:lastColumn="0" w:oddVBand="0" w:evenVBand="0" w:oddHBand="1" w:evenHBand="0" w:firstRowFirstColumn="0" w:firstRowLastColumn="0" w:lastRowFirstColumn="0" w:lastRowLastColumn="0"/>
            </w:pPr>
          </w:p>
        </w:tc>
      </w:tr>
      <w:tr w:rsidR="00083D36" w14:paraId="53A82861"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6D49DB64" w14:textId="77777777" w:rsidR="00083D36" w:rsidRDefault="00083D36" w:rsidP="00282F79">
            <w:r>
              <w:t>HIS</w:t>
            </w:r>
          </w:p>
        </w:tc>
        <w:tc>
          <w:tcPr>
            <w:tcW w:w="6925" w:type="dxa"/>
          </w:tcPr>
          <w:p w14:paraId="45727966" w14:textId="77777777" w:rsidR="00083D36" w:rsidRDefault="00083D36" w:rsidP="00E34539">
            <w:pPr>
              <w:cnfStyle w:val="000000000000" w:firstRow="0" w:lastRow="0" w:firstColumn="0" w:lastColumn="0" w:oddVBand="0" w:evenVBand="0" w:oddHBand="0" w:evenHBand="0" w:firstRowFirstColumn="0" w:firstRowLastColumn="0" w:lastRowFirstColumn="0" w:lastRowLastColumn="0"/>
            </w:pPr>
          </w:p>
        </w:tc>
      </w:tr>
      <w:tr w:rsidR="00083D36" w14:paraId="0E7487C2"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21E169" w14:textId="77777777" w:rsidR="00083D36" w:rsidRDefault="00083D36" w:rsidP="00BE7F3A">
            <w:r>
              <w:t>HPQC</w:t>
            </w:r>
          </w:p>
        </w:tc>
        <w:tc>
          <w:tcPr>
            <w:tcW w:w="6925" w:type="dxa"/>
          </w:tcPr>
          <w:p w14:paraId="2FD1609F" w14:textId="77777777" w:rsidR="00083D36" w:rsidRDefault="00083D36" w:rsidP="00E34539">
            <w:pPr>
              <w:cnfStyle w:val="000000100000" w:firstRow="0" w:lastRow="0" w:firstColumn="0" w:lastColumn="0" w:oddVBand="0" w:evenVBand="0" w:oddHBand="1" w:evenHBand="0" w:firstRowFirstColumn="0" w:firstRowLastColumn="0" w:lastRowFirstColumn="0" w:lastRowLastColumn="0"/>
            </w:pPr>
          </w:p>
        </w:tc>
      </w:tr>
      <w:tr w:rsidR="00083D36" w14:paraId="19C1DFCB"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2788E8B5" w14:textId="77777777" w:rsidR="00083D36" w:rsidRDefault="00083D36" w:rsidP="00282F79">
            <w:r>
              <w:t>IPD</w:t>
            </w:r>
          </w:p>
        </w:tc>
        <w:tc>
          <w:tcPr>
            <w:tcW w:w="6925" w:type="dxa"/>
          </w:tcPr>
          <w:p w14:paraId="4A542951" w14:textId="77777777" w:rsidR="00083D36" w:rsidRDefault="00083D36" w:rsidP="00E34539">
            <w:pPr>
              <w:cnfStyle w:val="000000000000" w:firstRow="0" w:lastRow="0" w:firstColumn="0" w:lastColumn="0" w:oddVBand="0" w:evenVBand="0" w:oddHBand="0" w:evenHBand="0" w:firstRowFirstColumn="0" w:firstRowLastColumn="0" w:lastRowFirstColumn="0" w:lastRowLastColumn="0"/>
            </w:pPr>
          </w:p>
        </w:tc>
      </w:tr>
      <w:tr w:rsidR="00083D36" w14:paraId="10F1703D"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DB340A5" w14:textId="77777777" w:rsidR="00083D36" w:rsidRDefault="00083D36" w:rsidP="00BE7F3A">
            <w:r>
              <w:t>JIRA</w:t>
            </w:r>
          </w:p>
        </w:tc>
        <w:tc>
          <w:tcPr>
            <w:tcW w:w="6925" w:type="dxa"/>
          </w:tcPr>
          <w:p w14:paraId="20C3C1E0" w14:textId="77777777" w:rsidR="00083D36" w:rsidRDefault="00083D36" w:rsidP="00E34539">
            <w:pPr>
              <w:cnfStyle w:val="000000100000" w:firstRow="0" w:lastRow="0" w:firstColumn="0" w:lastColumn="0" w:oddVBand="0" w:evenVBand="0" w:oddHBand="1" w:evenHBand="0" w:firstRowFirstColumn="0" w:firstRowLastColumn="0" w:lastRowFirstColumn="0" w:lastRowLastColumn="0"/>
            </w:pPr>
          </w:p>
        </w:tc>
      </w:tr>
      <w:tr w:rsidR="00083D36" w14:paraId="17409BCB"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196BA10A" w14:textId="77777777" w:rsidR="00083D36" w:rsidRDefault="00083D36" w:rsidP="00282F79">
            <w:r>
              <w:t>SEMS</w:t>
            </w:r>
          </w:p>
        </w:tc>
        <w:tc>
          <w:tcPr>
            <w:tcW w:w="6925" w:type="dxa"/>
          </w:tcPr>
          <w:p w14:paraId="510DBE0B" w14:textId="77777777" w:rsidR="00083D36" w:rsidRDefault="00083D36" w:rsidP="00E34539">
            <w:pPr>
              <w:cnfStyle w:val="000000000000" w:firstRow="0" w:lastRow="0" w:firstColumn="0" w:lastColumn="0" w:oddVBand="0" w:evenVBand="0" w:oddHBand="0" w:evenHBand="0" w:firstRowFirstColumn="0" w:firstRowLastColumn="0" w:lastRowFirstColumn="0" w:lastRowLastColumn="0"/>
            </w:pPr>
          </w:p>
        </w:tc>
      </w:tr>
      <w:tr w:rsidR="00083D36" w14:paraId="50B8D431"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4A56E86" w14:textId="77777777" w:rsidR="00083D36" w:rsidRDefault="00083D36" w:rsidP="00282F79">
            <w:r>
              <w:t>SSRS</w:t>
            </w:r>
          </w:p>
        </w:tc>
        <w:tc>
          <w:tcPr>
            <w:tcW w:w="6925" w:type="dxa"/>
          </w:tcPr>
          <w:p w14:paraId="798DD1DC"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SQL Server Reporting Services</w:t>
            </w:r>
          </w:p>
        </w:tc>
      </w:tr>
      <w:tr w:rsidR="00083D36" w14:paraId="3B12514B"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5DB12B99" w14:textId="77777777" w:rsidR="00083D36" w:rsidRDefault="00083D36" w:rsidP="00282F79">
            <w:r>
              <w:t>TFS</w:t>
            </w:r>
          </w:p>
        </w:tc>
        <w:tc>
          <w:tcPr>
            <w:tcW w:w="6925" w:type="dxa"/>
          </w:tcPr>
          <w:p w14:paraId="70E27794" w14:textId="77777777" w:rsidR="00083D36" w:rsidRDefault="00083D36" w:rsidP="00282F79">
            <w:pPr>
              <w:cnfStyle w:val="000000000000" w:firstRow="0" w:lastRow="0" w:firstColumn="0" w:lastColumn="0" w:oddVBand="0" w:evenVBand="0" w:oddHBand="0" w:evenHBand="0" w:firstRowFirstColumn="0" w:firstRowLastColumn="0" w:lastRowFirstColumn="0" w:lastRowLastColumn="0"/>
            </w:pPr>
            <w:r>
              <w:t>Team Foundation Server</w:t>
            </w:r>
          </w:p>
        </w:tc>
      </w:tr>
      <w:tr w:rsidR="00083D36" w14:paraId="60067242"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8C56CB5" w14:textId="77777777" w:rsidR="00083D36" w:rsidRDefault="00083D36" w:rsidP="00282F79">
            <w:r>
              <w:t>TFVC</w:t>
            </w:r>
          </w:p>
        </w:tc>
        <w:tc>
          <w:tcPr>
            <w:tcW w:w="6925" w:type="dxa"/>
          </w:tcPr>
          <w:p w14:paraId="58E83A03"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Team Foundation Version Control</w:t>
            </w:r>
          </w:p>
        </w:tc>
      </w:tr>
      <w:tr w:rsidR="00083D36" w14:paraId="6989DAA3"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725A40C4" w14:textId="77777777" w:rsidR="00083D36" w:rsidRDefault="00083D36" w:rsidP="00282F79">
            <w:r>
              <w:t>TP</w:t>
            </w:r>
          </w:p>
        </w:tc>
        <w:tc>
          <w:tcPr>
            <w:tcW w:w="6925" w:type="dxa"/>
          </w:tcPr>
          <w:p w14:paraId="0B738389" w14:textId="77777777" w:rsidR="00083D36" w:rsidRDefault="00083D36" w:rsidP="00282F79">
            <w:pPr>
              <w:cnfStyle w:val="000000000000" w:firstRow="0" w:lastRow="0" w:firstColumn="0" w:lastColumn="0" w:oddVBand="0" w:evenVBand="0" w:oddHBand="0" w:evenHBand="0" w:firstRowFirstColumn="0" w:firstRowLastColumn="0" w:lastRowFirstColumn="0" w:lastRowLastColumn="0"/>
            </w:pPr>
            <w:r>
              <w:t>Team Project</w:t>
            </w:r>
          </w:p>
        </w:tc>
      </w:tr>
      <w:tr w:rsidR="00083D36" w14:paraId="416FA58A"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57E12" w14:textId="77777777" w:rsidR="00083D36" w:rsidRDefault="00083D36" w:rsidP="00282F79">
            <w:r>
              <w:t>TPC</w:t>
            </w:r>
          </w:p>
        </w:tc>
        <w:tc>
          <w:tcPr>
            <w:tcW w:w="6925" w:type="dxa"/>
          </w:tcPr>
          <w:p w14:paraId="4A127718"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Team Project Collection</w:t>
            </w:r>
          </w:p>
        </w:tc>
      </w:tr>
      <w:tr w:rsidR="00083D36" w14:paraId="3CEAD1D9"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732E8675" w14:textId="77777777" w:rsidR="00083D36" w:rsidRDefault="00083D36" w:rsidP="00282F79">
            <w:r>
              <w:t>TWA</w:t>
            </w:r>
          </w:p>
        </w:tc>
        <w:tc>
          <w:tcPr>
            <w:tcW w:w="6925" w:type="dxa"/>
          </w:tcPr>
          <w:p w14:paraId="5AE922D9" w14:textId="77777777" w:rsidR="00083D36" w:rsidRDefault="00083D36" w:rsidP="00282F79">
            <w:pPr>
              <w:cnfStyle w:val="000000000000" w:firstRow="0" w:lastRow="0" w:firstColumn="0" w:lastColumn="0" w:oddVBand="0" w:evenVBand="0" w:oddHBand="0" w:evenHBand="0" w:firstRowFirstColumn="0" w:firstRowLastColumn="0" w:lastRowFirstColumn="0" w:lastRowLastColumn="0"/>
            </w:pPr>
            <w:r>
              <w:t>Team Web Access</w:t>
            </w:r>
          </w:p>
        </w:tc>
      </w:tr>
      <w:tr w:rsidR="00283A32" w14:paraId="00F67B18" w14:textId="77777777" w:rsidTr="006C0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78144B5" w14:textId="77777777" w:rsidR="00283A32" w:rsidRPr="006C0ED6" w:rsidRDefault="00283A32" w:rsidP="006C0ED6">
            <w:r>
              <w:t>Xamarin</w:t>
            </w:r>
          </w:p>
        </w:tc>
        <w:tc>
          <w:tcPr>
            <w:tcW w:w="6925" w:type="dxa"/>
          </w:tcPr>
          <w:p w14:paraId="5535832F" w14:textId="77777777" w:rsidR="00283A32" w:rsidRDefault="00283A32" w:rsidP="00E34539">
            <w:pPr>
              <w:cnfStyle w:val="000000100000" w:firstRow="0" w:lastRow="0" w:firstColumn="0" w:lastColumn="0" w:oddVBand="0" w:evenVBand="0" w:oddHBand="1" w:evenHBand="0" w:firstRowFirstColumn="0" w:firstRowLastColumn="0" w:lastRowFirstColumn="0" w:lastRowLastColumn="0"/>
            </w:pPr>
          </w:p>
        </w:tc>
      </w:tr>
      <w:tr w:rsidR="00283A32" w14:paraId="61631071" w14:textId="77777777" w:rsidTr="006C0ED6">
        <w:tc>
          <w:tcPr>
            <w:cnfStyle w:val="001000000000" w:firstRow="0" w:lastRow="0" w:firstColumn="1" w:lastColumn="0" w:oddVBand="0" w:evenVBand="0" w:oddHBand="0" w:evenHBand="0" w:firstRowFirstColumn="0" w:firstRowLastColumn="0" w:lastRowFirstColumn="0" w:lastRowLastColumn="0"/>
            <w:tcW w:w="2425" w:type="dxa"/>
            <w:vAlign w:val="center"/>
          </w:tcPr>
          <w:p w14:paraId="0ADCF31B" w14:textId="77777777" w:rsidR="00283A32" w:rsidRDefault="00283A32" w:rsidP="001C6AA6">
            <w:r w:rsidRPr="006C0ED6">
              <w:t>XCode</w:t>
            </w:r>
          </w:p>
        </w:tc>
        <w:tc>
          <w:tcPr>
            <w:tcW w:w="6925" w:type="dxa"/>
          </w:tcPr>
          <w:p w14:paraId="59670CCE" w14:textId="77777777" w:rsidR="00283A32" w:rsidRDefault="00283A32" w:rsidP="00E34539">
            <w:pPr>
              <w:cnfStyle w:val="000000000000" w:firstRow="0" w:lastRow="0" w:firstColumn="0" w:lastColumn="0" w:oddVBand="0" w:evenVBand="0" w:oddHBand="0" w:evenHBand="0" w:firstRowFirstColumn="0" w:firstRowLastColumn="0" w:lastRowFirstColumn="0" w:lastRowLastColumn="0"/>
            </w:pPr>
          </w:p>
        </w:tc>
      </w:tr>
    </w:tbl>
    <w:p w14:paraId="307A99DD" w14:textId="77777777" w:rsidR="001910DD" w:rsidRDefault="001910DD" w:rsidP="00282F79"/>
    <w:sectPr w:rsidR="001910DD" w:rsidSect="00821B02">
      <w:footerReference w:type="default" r:id="rId57"/>
      <w:headerReference w:type="first" r:id="rId5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is P. Morgan" w:date="2014-07-10T10:36:00Z" w:initials="CPM">
    <w:p w14:paraId="7A744694" w14:textId="77777777" w:rsidR="00BC4262" w:rsidRDefault="00BC4262">
      <w:pPr>
        <w:pStyle w:val="CommentText"/>
      </w:pPr>
      <w:r>
        <w:rPr>
          <w:rStyle w:val="CommentReference"/>
        </w:rPr>
        <w:annotationRef/>
      </w:r>
      <w:r>
        <w:t xml:space="preserve">General Comments:  IPD, FSD, ESPE, &amp; Unitek would require the system to comply with GSOP-14.  This would require more specific requirements and validation of requirements.  This document in it’s current form provides a good overview of TFS features, but needs more detailed content to meet our </w:t>
      </w:r>
      <w:r w:rsidR="00864B58">
        <w:t>organization’s</w:t>
      </w:r>
      <w:r>
        <w:t xml:space="preserve"> needs.  We would suggest getting together to review your latest (if this has changed) and to better understand what requirements we would have for a shared system.</w:t>
      </w:r>
      <w:r w:rsidR="00864B58">
        <w:t xml:space="preserve">  We definitely see an advantage to having a corporately supported system.</w:t>
      </w:r>
    </w:p>
  </w:comment>
  <w:comment w:id="12" w:author="Curtis P. Morgan" w:date="2014-07-10T10:16:00Z" w:initials="CPM">
    <w:p w14:paraId="59C4A2C9" w14:textId="77777777" w:rsidR="00A07D42" w:rsidRDefault="00A07D42">
      <w:pPr>
        <w:pStyle w:val="CommentText"/>
      </w:pPr>
      <w:r>
        <w:rPr>
          <w:rStyle w:val="CommentReference"/>
        </w:rPr>
        <w:annotationRef/>
      </w:r>
      <w:r>
        <w:t>Is the system 3M IT hosted?, regardless we will need to make sure GSOP-014 is followed for software validation of the system.  This includes writing requirements, doing a validation plan, installation qualifications and records, etc.</w:t>
      </w:r>
    </w:p>
  </w:comment>
  <w:comment w:id="17" w:author="Curtis P. Morgan" w:date="2014-07-10T10:26:00Z" w:initials="CPM">
    <w:p w14:paraId="67A5DF25" w14:textId="77777777" w:rsidR="00703DBC" w:rsidRDefault="00703DBC">
      <w:pPr>
        <w:pStyle w:val="CommentText"/>
      </w:pPr>
      <w:r>
        <w:rPr>
          <w:rStyle w:val="CommentReference"/>
        </w:rPr>
        <w:annotationRef/>
      </w:r>
      <w:r>
        <w:t>Should the different types of work items be included? This document doesn’t really discuss workflows for work item types like bugs / tasks / requirements.</w:t>
      </w:r>
    </w:p>
  </w:comment>
  <w:comment w:id="18" w:author="Curtis P. Morgan" w:date="2014-07-10T10:27:00Z" w:initials="CPM">
    <w:p w14:paraId="616E7E62" w14:textId="77777777" w:rsidR="00703DBC" w:rsidRDefault="00703DBC">
      <w:pPr>
        <w:pStyle w:val="CommentText"/>
      </w:pPr>
      <w:r>
        <w:rPr>
          <w:rStyle w:val="CommentReference"/>
        </w:rPr>
        <w:annotationRef/>
      </w:r>
      <w:r>
        <w:t>What is the process to create custom workflows / templates?</w:t>
      </w:r>
    </w:p>
  </w:comment>
  <w:comment w:id="23" w:author="Curtis P. Morgan" w:date="2014-07-10T10:33:00Z" w:initials="CPM">
    <w:p w14:paraId="66F35DAD" w14:textId="77777777" w:rsidR="00BC4262" w:rsidRDefault="00BC4262">
      <w:pPr>
        <w:pStyle w:val="CommentText"/>
      </w:pPr>
      <w:r>
        <w:rPr>
          <w:rStyle w:val="CommentReference"/>
        </w:rPr>
        <w:annotationRef/>
      </w:r>
      <w:r>
        <w:t>Having access by external / oursource development teams would be ideal.  MSA / IT Security also needs to consider export control, etc.  Ideally the solution would not require every outside user to obtain a VPN account to 3M’s network, but not sure if this is possible.  Also, if they do obtain VPN access, can we limit the user to ONLY the specific project on the TFS server and not other 3M networked sites (i.e.. intranet)</w:t>
      </w:r>
    </w:p>
  </w:comment>
  <w:comment w:id="48" w:author="Curtis P. Morgan" w:date="2014-07-10T10:13:00Z" w:initials="CPM">
    <w:p w14:paraId="215D9B27" w14:textId="77777777" w:rsidR="00A07D42" w:rsidRDefault="00A07D42">
      <w:pPr>
        <w:pStyle w:val="CommentText"/>
      </w:pPr>
      <w:r>
        <w:rPr>
          <w:rStyle w:val="CommentReference"/>
        </w:rPr>
        <w:annotationRef/>
      </w:r>
      <w:r>
        <w:t xml:space="preserve">Need to discuss how changes / updates to tool are governed.  Regulated divisions need a process to evaluate if the system system needs re-validated depending on impact of update / patch.  </w:t>
      </w:r>
      <w:r w:rsidR="00864B58">
        <w:t>All changes need to be reviewed / approved /tracked / documented.</w:t>
      </w:r>
    </w:p>
  </w:comment>
  <w:comment w:id="53" w:author="Curtis P. Morgan" w:date="2014-07-10T10:21:00Z" w:initials="CPM">
    <w:p w14:paraId="1F15F0D3" w14:textId="77777777" w:rsidR="00703DBC" w:rsidRDefault="00703DBC">
      <w:pPr>
        <w:pStyle w:val="CommentText"/>
      </w:pPr>
      <w:r>
        <w:rPr>
          <w:rStyle w:val="CommentReference"/>
        </w:rPr>
        <w:annotationRef/>
      </w:r>
      <w:r>
        <w:t>Where will it be defined what will be done for integration? Each tool will likely require it’s own integration requirements, validation, etc.  Who will do this?  What about IDE integration?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744694" w15:done="0"/>
  <w15:commentEx w15:paraId="59C4A2C9" w15:done="0"/>
  <w15:commentEx w15:paraId="67A5DF25" w15:done="0"/>
  <w15:commentEx w15:paraId="616E7E62" w15:done="0"/>
  <w15:commentEx w15:paraId="66F35DAD" w15:done="0"/>
  <w15:commentEx w15:paraId="215D9B27" w15:done="0"/>
  <w15:commentEx w15:paraId="1F15F0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B956A" w14:textId="77777777" w:rsidR="00E646BD" w:rsidRDefault="00E646BD" w:rsidP="00282F79">
      <w:r>
        <w:separator/>
      </w:r>
    </w:p>
  </w:endnote>
  <w:endnote w:type="continuationSeparator" w:id="0">
    <w:p w14:paraId="676736F3" w14:textId="77777777" w:rsidR="00E646BD" w:rsidRDefault="00E646BD" w:rsidP="0028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B8154" w14:textId="77777777" w:rsidR="00A07D42" w:rsidRPr="003468EB" w:rsidRDefault="00A07D42" w:rsidP="00282F79">
    <w:pPr>
      <w:pStyle w:val="Footer"/>
    </w:pPr>
    <w:r w:rsidRPr="003468EB">
      <w:t>3M Confidential</w:t>
    </w:r>
    <w:r w:rsidRPr="003468EB">
      <w:tab/>
    </w:r>
    <w:r w:rsidRPr="003468EB">
      <w:tab/>
    </w:r>
    <w:sdt>
      <w:sdtPr>
        <w:id w:val="32550982"/>
        <w:docPartObj>
          <w:docPartGallery w:val="Page Numbers (Bottom of Page)"/>
          <w:docPartUnique/>
        </w:docPartObj>
      </w:sdtPr>
      <w:sdtEndPr>
        <w:rPr>
          <w:color w:val="7F7F7F" w:themeColor="background1" w:themeShade="7F"/>
          <w:spacing w:val="60"/>
        </w:rPr>
      </w:sdtEndPr>
      <w:sdtContent>
        <w:r w:rsidRPr="003468EB">
          <w:fldChar w:fldCharType="begin"/>
        </w:r>
        <w:r w:rsidRPr="003468EB">
          <w:instrText xml:space="preserve"> PAGE   \* MERGEFORMAT </w:instrText>
        </w:r>
        <w:r w:rsidRPr="003468EB">
          <w:fldChar w:fldCharType="separate"/>
        </w:r>
        <w:r w:rsidR="00B92ED1">
          <w:rPr>
            <w:noProof/>
          </w:rPr>
          <w:t>18</w:t>
        </w:r>
        <w:r w:rsidRPr="003468EB">
          <w:rPr>
            <w:noProof/>
          </w:rPr>
          <w:fldChar w:fldCharType="end"/>
        </w:r>
        <w:r w:rsidRPr="003468EB">
          <w:t xml:space="preserve"> </w:t>
        </w:r>
      </w:sdtContent>
    </w:sdt>
  </w:p>
  <w:p w14:paraId="641D621C" w14:textId="77777777" w:rsidR="00A07D42" w:rsidRDefault="00A07D42" w:rsidP="00282F79">
    <w:pPr>
      <w:pStyle w:val="Header"/>
    </w:pPr>
    <w:r w:rsidRPr="003468EB">
      <w:t>Enterprise Team Foundation Server (ETFS) – Requirements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F54EA" w14:textId="77777777" w:rsidR="00E646BD" w:rsidRDefault="00E646BD" w:rsidP="00282F79">
      <w:r>
        <w:separator/>
      </w:r>
    </w:p>
  </w:footnote>
  <w:footnote w:type="continuationSeparator" w:id="0">
    <w:p w14:paraId="1E45EF1C" w14:textId="77777777" w:rsidR="00E646BD" w:rsidRDefault="00E646BD" w:rsidP="00282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730187"/>
      <w:docPartObj>
        <w:docPartGallery w:val="Watermarks"/>
        <w:docPartUnique/>
      </w:docPartObj>
    </w:sdtPr>
    <w:sdtEndPr/>
    <w:sdtContent>
      <w:p w14:paraId="63080C09" w14:textId="77777777" w:rsidR="00A07D42" w:rsidRDefault="00E646BD" w:rsidP="00282F79">
        <w:pPr>
          <w:pStyle w:val="Header"/>
        </w:pPr>
        <w:r>
          <w:rPr>
            <w:noProof/>
          </w:rPr>
          <w:pict w14:anchorId="16CBCB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5C7"/>
    <w:multiLevelType w:val="hybridMultilevel"/>
    <w:tmpl w:val="B21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D5A0B"/>
    <w:multiLevelType w:val="hybridMultilevel"/>
    <w:tmpl w:val="27EC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35278"/>
    <w:multiLevelType w:val="hybridMultilevel"/>
    <w:tmpl w:val="30C0B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2773E4"/>
    <w:multiLevelType w:val="hybridMultilevel"/>
    <w:tmpl w:val="77022798"/>
    <w:lvl w:ilvl="0" w:tplc="04090001">
      <w:start w:val="1"/>
      <w:numFmt w:val="bullet"/>
      <w:lvlText w:val=""/>
      <w:lvlJc w:val="left"/>
      <w:pPr>
        <w:tabs>
          <w:tab w:val="num" w:pos="720"/>
        </w:tabs>
        <w:ind w:left="720" w:hanging="360"/>
      </w:pPr>
      <w:rPr>
        <w:rFonts w:ascii="Symbol" w:hAnsi="Symbol" w:hint="default"/>
      </w:rPr>
    </w:lvl>
    <w:lvl w:ilvl="1" w:tplc="5502BAEA">
      <w:start w:val="42"/>
      <w:numFmt w:val="bullet"/>
      <w:lvlText w:val="•"/>
      <w:lvlJc w:val="left"/>
      <w:pPr>
        <w:tabs>
          <w:tab w:val="num" w:pos="1440"/>
        </w:tabs>
        <w:ind w:left="1440" w:hanging="360"/>
      </w:pPr>
      <w:rPr>
        <w:rFonts w:ascii="Times New Roman" w:hAnsi="Times New Roman" w:hint="default"/>
      </w:rPr>
    </w:lvl>
    <w:lvl w:ilvl="2" w:tplc="517C83B8" w:tentative="1">
      <w:start w:val="1"/>
      <w:numFmt w:val="bullet"/>
      <w:lvlText w:val="•"/>
      <w:lvlJc w:val="left"/>
      <w:pPr>
        <w:tabs>
          <w:tab w:val="num" w:pos="2160"/>
        </w:tabs>
        <w:ind w:left="2160" w:hanging="360"/>
      </w:pPr>
      <w:rPr>
        <w:rFonts w:ascii="Times New Roman" w:hAnsi="Times New Roman" w:hint="default"/>
      </w:rPr>
    </w:lvl>
    <w:lvl w:ilvl="3" w:tplc="B85083C6" w:tentative="1">
      <w:start w:val="1"/>
      <w:numFmt w:val="bullet"/>
      <w:lvlText w:val="•"/>
      <w:lvlJc w:val="left"/>
      <w:pPr>
        <w:tabs>
          <w:tab w:val="num" w:pos="2880"/>
        </w:tabs>
        <w:ind w:left="2880" w:hanging="360"/>
      </w:pPr>
      <w:rPr>
        <w:rFonts w:ascii="Times New Roman" w:hAnsi="Times New Roman" w:hint="default"/>
      </w:rPr>
    </w:lvl>
    <w:lvl w:ilvl="4" w:tplc="DC1CD816" w:tentative="1">
      <w:start w:val="1"/>
      <w:numFmt w:val="bullet"/>
      <w:lvlText w:val="•"/>
      <w:lvlJc w:val="left"/>
      <w:pPr>
        <w:tabs>
          <w:tab w:val="num" w:pos="3600"/>
        </w:tabs>
        <w:ind w:left="3600" w:hanging="360"/>
      </w:pPr>
      <w:rPr>
        <w:rFonts w:ascii="Times New Roman" w:hAnsi="Times New Roman" w:hint="default"/>
      </w:rPr>
    </w:lvl>
    <w:lvl w:ilvl="5" w:tplc="69544760" w:tentative="1">
      <w:start w:val="1"/>
      <w:numFmt w:val="bullet"/>
      <w:lvlText w:val="•"/>
      <w:lvlJc w:val="left"/>
      <w:pPr>
        <w:tabs>
          <w:tab w:val="num" w:pos="4320"/>
        </w:tabs>
        <w:ind w:left="4320" w:hanging="360"/>
      </w:pPr>
      <w:rPr>
        <w:rFonts w:ascii="Times New Roman" w:hAnsi="Times New Roman" w:hint="default"/>
      </w:rPr>
    </w:lvl>
    <w:lvl w:ilvl="6" w:tplc="877867F2" w:tentative="1">
      <w:start w:val="1"/>
      <w:numFmt w:val="bullet"/>
      <w:lvlText w:val="•"/>
      <w:lvlJc w:val="left"/>
      <w:pPr>
        <w:tabs>
          <w:tab w:val="num" w:pos="5040"/>
        </w:tabs>
        <w:ind w:left="5040" w:hanging="360"/>
      </w:pPr>
      <w:rPr>
        <w:rFonts w:ascii="Times New Roman" w:hAnsi="Times New Roman" w:hint="default"/>
      </w:rPr>
    </w:lvl>
    <w:lvl w:ilvl="7" w:tplc="36F6D0DE" w:tentative="1">
      <w:start w:val="1"/>
      <w:numFmt w:val="bullet"/>
      <w:lvlText w:val="•"/>
      <w:lvlJc w:val="left"/>
      <w:pPr>
        <w:tabs>
          <w:tab w:val="num" w:pos="5760"/>
        </w:tabs>
        <w:ind w:left="5760" w:hanging="360"/>
      </w:pPr>
      <w:rPr>
        <w:rFonts w:ascii="Times New Roman" w:hAnsi="Times New Roman" w:hint="default"/>
      </w:rPr>
    </w:lvl>
    <w:lvl w:ilvl="8" w:tplc="6FC0A09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CF726E"/>
    <w:multiLevelType w:val="hybridMultilevel"/>
    <w:tmpl w:val="7BBC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40DC"/>
    <w:multiLevelType w:val="hybridMultilevel"/>
    <w:tmpl w:val="6464E99A"/>
    <w:lvl w:ilvl="0" w:tplc="A348738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A5896"/>
    <w:multiLevelType w:val="hybridMultilevel"/>
    <w:tmpl w:val="0E2C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E7984"/>
    <w:multiLevelType w:val="hybridMultilevel"/>
    <w:tmpl w:val="1706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33480"/>
    <w:multiLevelType w:val="hybridMultilevel"/>
    <w:tmpl w:val="7BBC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C66F5"/>
    <w:multiLevelType w:val="hybridMultilevel"/>
    <w:tmpl w:val="FF7C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70A34"/>
    <w:multiLevelType w:val="hybridMultilevel"/>
    <w:tmpl w:val="1634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E295A"/>
    <w:multiLevelType w:val="hybridMultilevel"/>
    <w:tmpl w:val="7E00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B2E37"/>
    <w:multiLevelType w:val="hybridMultilevel"/>
    <w:tmpl w:val="57A25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EA5FE5"/>
    <w:multiLevelType w:val="hybridMultilevel"/>
    <w:tmpl w:val="247E4BFC"/>
    <w:lvl w:ilvl="0" w:tplc="5A2224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D7B66"/>
    <w:multiLevelType w:val="hybridMultilevel"/>
    <w:tmpl w:val="8584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7489D"/>
    <w:multiLevelType w:val="hybridMultilevel"/>
    <w:tmpl w:val="D766FDBC"/>
    <w:lvl w:ilvl="0" w:tplc="B954730C">
      <w:start w:val="1"/>
      <w:numFmt w:val="bullet"/>
      <w:lvlText w:val="•"/>
      <w:lvlJc w:val="left"/>
      <w:pPr>
        <w:tabs>
          <w:tab w:val="num" w:pos="720"/>
        </w:tabs>
        <w:ind w:left="720" w:hanging="360"/>
      </w:pPr>
      <w:rPr>
        <w:rFonts w:ascii="Times New Roman" w:hAnsi="Times New Roman" w:hint="default"/>
      </w:rPr>
    </w:lvl>
    <w:lvl w:ilvl="1" w:tplc="F60E1756" w:tentative="1">
      <w:start w:val="1"/>
      <w:numFmt w:val="bullet"/>
      <w:lvlText w:val="•"/>
      <w:lvlJc w:val="left"/>
      <w:pPr>
        <w:tabs>
          <w:tab w:val="num" w:pos="1440"/>
        </w:tabs>
        <w:ind w:left="1440" w:hanging="360"/>
      </w:pPr>
      <w:rPr>
        <w:rFonts w:ascii="Times New Roman" w:hAnsi="Times New Roman" w:hint="default"/>
      </w:rPr>
    </w:lvl>
    <w:lvl w:ilvl="2" w:tplc="90A0D6CC" w:tentative="1">
      <w:start w:val="1"/>
      <w:numFmt w:val="bullet"/>
      <w:lvlText w:val="•"/>
      <w:lvlJc w:val="left"/>
      <w:pPr>
        <w:tabs>
          <w:tab w:val="num" w:pos="2160"/>
        </w:tabs>
        <w:ind w:left="2160" w:hanging="360"/>
      </w:pPr>
      <w:rPr>
        <w:rFonts w:ascii="Times New Roman" w:hAnsi="Times New Roman" w:hint="default"/>
      </w:rPr>
    </w:lvl>
    <w:lvl w:ilvl="3" w:tplc="EAE2608A" w:tentative="1">
      <w:start w:val="1"/>
      <w:numFmt w:val="bullet"/>
      <w:lvlText w:val="•"/>
      <w:lvlJc w:val="left"/>
      <w:pPr>
        <w:tabs>
          <w:tab w:val="num" w:pos="2880"/>
        </w:tabs>
        <w:ind w:left="2880" w:hanging="360"/>
      </w:pPr>
      <w:rPr>
        <w:rFonts w:ascii="Times New Roman" w:hAnsi="Times New Roman" w:hint="default"/>
      </w:rPr>
    </w:lvl>
    <w:lvl w:ilvl="4" w:tplc="254C3788" w:tentative="1">
      <w:start w:val="1"/>
      <w:numFmt w:val="bullet"/>
      <w:lvlText w:val="•"/>
      <w:lvlJc w:val="left"/>
      <w:pPr>
        <w:tabs>
          <w:tab w:val="num" w:pos="3600"/>
        </w:tabs>
        <w:ind w:left="3600" w:hanging="360"/>
      </w:pPr>
      <w:rPr>
        <w:rFonts w:ascii="Times New Roman" w:hAnsi="Times New Roman" w:hint="default"/>
      </w:rPr>
    </w:lvl>
    <w:lvl w:ilvl="5" w:tplc="AC7EE9A6" w:tentative="1">
      <w:start w:val="1"/>
      <w:numFmt w:val="bullet"/>
      <w:lvlText w:val="•"/>
      <w:lvlJc w:val="left"/>
      <w:pPr>
        <w:tabs>
          <w:tab w:val="num" w:pos="4320"/>
        </w:tabs>
        <w:ind w:left="4320" w:hanging="360"/>
      </w:pPr>
      <w:rPr>
        <w:rFonts w:ascii="Times New Roman" w:hAnsi="Times New Roman" w:hint="default"/>
      </w:rPr>
    </w:lvl>
    <w:lvl w:ilvl="6" w:tplc="1D0E0558" w:tentative="1">
      <w:start w:val="1"/>
      <w:numFmt w:val="bullet"/>
      <w:lvlText w:val="•"/>
      <w:lvlJc w:val="left"/>
      <w:pPr>
        <w:tabs>
          <w:tab w:val="num" w:pos="5040"/>
        </w:tabs>
        <w:ind w:left="5040" w:hanging="360"/>
      </w:pPr>
      <w:rPr>
        <w:rFonts w:ascii="Times New Roman" w:hAnsi="Times New Roman" w:hint="default"/>
      </w:rPr>
    </w:lvl>
    <w:lvl w:ilvl="7" w:tplc="545CDFA8" w:tentative="1">
      <w:start w:val="1"/>
      <w:numFmt w:val="bullet"/>
      <w:lvlText w:val="•"/>
      <w:lvlJc w:val="left"/>
      <w:pPr>
        <w:tabs>
          <w:tab w:val="num" w:pos="5760"/>
        </w:tabs>
        <w:ind w:left="5760" w:hanging="360"/>
      </w:pPr>
      <w:rPr>
        <w:rFonts w:ascii="Times New Roman" w:hAnsi="Times New Roman" w:hint="default"/>
      </w:rPr>
    </w:lvl>
    <w:lvl w:ilvl="8" w:tplc="ABDA37A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43C0FE3"/>
    <w:multiLevelType w:val="hybridMultilevel"/>
    <w:tmpl w:val="0212B1C2"/>
    <w:lvl w:ilvl="0" w:tplc="5A2224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3E69AB"/>
    <w:multiLevelType w:val="hybridMultilevel"/>
    <w:tmpl w:val="0602C566"/>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nsid w:val="3C8747A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D2C7A1B"/>
    <w:multiLevelType w:val="hybridMultilevel"/>
    <w:tmpl w:val="1C00961E"/>
    <w:lvl w:ilvl="0" w:tplc="6804ED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0389E"/>
    <w:multiLevelType w:val="hybridMultilevel"/>
    <w:tmpl w:val="9A9C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FA3A1F"/>
    <w:multiLevelType w:val="hybridMultilevel"/>
    <w:tmpl w:val="D89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41244"/>
    <w:multiLevelType w:val="hybridMultilevel"/>
    <w:tmpl w:val="E3EC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04EA2"/>
    <w:multiLevelType w:val="hybridMultilevel"/>
    <w:tmpl w:val="CEF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BA7D5B"/>
    <w:multiLevelType w:val="multilevel"/>
    <w:tmpl w:val="757CA0B8"/>
    <w:lvl w:ilvl="0">
      <w:start w:val="1"/>
      <w:numFmt w:val="decimal"/>
      <w:pStyle w:val="Heading1"/>
      <w:lvlText w:val="%1"/>
      <w:lvlJc w:val="left"/>
      <w:pPr>
        <w:ind w:left="31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8E05ACC"/>
    <w:multiLevelType w:val="hybridMultilevel"/>
    <w:tmpl w:val="0378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80C28"/>
    <w:multiLevelType w:val="hybridMultilevel"/>
    <w:tmpl w:val="209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E799B"/>
    <w:multiLevelType w:val="hybridMultilevel"/>
    <w:tmpl w:val="16BE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0036F8"/>
    <w:multiLevelType w:val="hybridMultilevel"/>
    <w:tmpl w:val="22240948"/>
    <w:lvl w:ilvl="0" w:tplc="04090001">
      <w:start w:val="1"/>
      <w:numFmt w:val="bullet"/>
      <w:lvlText w:val=""/>
      <w:lvlJc w:val="left"/>
      <w:pPr>
        <w:tabs>
          <w:tab w:val="num" w:pos="1440"/>
        </w:tabs>
        <w:ind w:left="1440" w:hanging="360"/>
      </w:pPr>
      <w:rPr>
        <w:rFonts w:ascii="Symbol" w:hAnsi="Symbol" w:hint="default"/>
      </w:rPr>
    </w:lvl>
    <w:lvl w:ilvl="1" w:tplc="5502BAEA">
      <w:start w:val="42"/>
      <w:numFmt w:val="bullet"/>
      <w:lvlText w:val="•"/>
      <w:lvlJc w:val="left"/>
      <w:pPr>
        <w:tabs>
          <w:tab w:val="num" w:pos="2160"/>
        </w:tabs>
        <w:ind w:left="2160" w:hanging="360"/>
      </w:pPr>
      <w:rPr>
        <w:rFonts w:ascii="Times New Roman" w:hAnsi="Times New Roman" w:hint="default"/>
      </w:rPr>
    </w:lvl>
    <w:lvl w:ilvl="2" w:tplc="517C83B8" w:tentative="1">
      <w:start w:val="1"/>
      <w:numFmt w:val="bullet"/>
      <w:lvlText w:val="•"/>
      <w:lvlJc w:val="left"/>
      <w:pPr>
        <w:tabs>
          <w:tab w:val="num" w:pos="2880"/>
        </w:tabs>
        <w:ind w:left="2880" w:hanging="360"/>
      </w:pPr>
      <w:rPr>
        <w:rFonts w:ascii="Times New Roman" w:hAnsi="Times New Roman" w:hint="default"/>
      </w:rPr>
    </w:lvl>
    <w:lvl w:ilvl="3" w:tplc="B85083C6" w:tentative="1">
      <w:start w:val="1"/>
      <w:numFmt w:val="bullet"/>
      <w:lvlText w:val="•"/>
      <w:lvlJc w:val="left"/>
      <w:pPr>
        <w:tabs>
          <w:tab w:val="num" w:pos="3600"/>
        </w:tabs>
        <w:ind w:left="3600" w:hanging="360"/>
      </w:pPr>
      <w:rPr>
        <w:rFonts w:ascii="Times New Roman" w:hAnsi="Times New Roman" w:hint="default"/>
      </w:rPr>
    </w:lvl>
    <w:lvl w:ilvl="4" w:tplc="DC1CD816" w:tentative="1">
      <w:start w:val="1"/>
      <w:numFmt w:val="bullet"/>
      <w:lvlText w:val="•"/>
      <w:lvlJc w:val="left"/>
      <w:pPr>
        <w:tabs>
          <w:tab w:val="num" w:pos="4320"/>
        </w:tabs>
        <w:ind w:left="4320" w:hanging="360"/>
      </w:pPr>
      <w:rPr>
        <w:rFonts w:ascii="Times New Roman" w:hAnsi="Times New Roman" w:hint="default"/>
      </w:rPr>
    </w:lvl>
    <w:lvl w:ilvl="5" w:tplc="69544760" w:tentative="1">
      <w:start w:val="1"/>
      <w:numFmt w:val="bullet"/>
      <w:lvlText w:val="•"/>
      <w:lvlJc w:val="left"/>
      <w:pPr>
        <w:tabs>
          <w:tab w:val="num" w:pos="5040"/>
        </w:tabs>
        <w:ind w:left="5040" w:hanging="360"/>
      </w:pPr>
      <w:rPr>
        <w:rFonts w:ascii="Times New Roman" w:hAnsi="Times New Roman" w:hint="default"/>
      </w:rPr>
    </w:lvl>
    <w:lvl w:ilvl="6" w:tplc="877867F2" w:tentative="1">
      <w:start w:val="1"/>
      <w:numFmt w:val="bullet"/>
      <w:lvlText w:val="•"/>
      <w:lvlJc w:val="left"/>
      <w:pPr>
        <w:tabs>
          <w:tab w:val="num" w:pos="5760"/>
        </w:tabs>
        <w:ind w:left="5760" w:hanging="360"/>
      </w:pPr>
      <w:rPr>
        <w:rFonts w:ascii="Times New Roman" w:hAnsi="Times New Roman" w:hint="default"/>
      </w:rPr>
    </w:lvl>
    <w:lvl w:ilvl="7" w:tplc="36F6D0DE" w:tentative="1">
      <w:start w:val="1"/>
      <w:numFmt w:val="bullet"/>
      <w:lvlText w:val="•"/>
      <w:lvlJc w:val="left"/>
      <w:pPr>
        <w:tabs>
          <w:tab w:val="num" w:pos="6480"/>
        </w:tabs>
        <w:ind w:left="6480" w:hanging="360"/>
      </w:pPr>
      <w:rPr>
        <w:rFonts w:ascii="Times New Roman" w:hAnsi="Times New Roman" w:hint="default"/>
      </w:rPr>
    </w:lvl>
    <w:lvl w:ilvl="8" w:tplc="6FC0A098" w:tentative="1">
      <w:start w:val="1"/>
      <w:numFmt w:val="bullet"/>
      <w:lvlText w:val="•"/>
      <w:lvlJc w:val="left"/>
      <w:pPr>
        <w:tabs>
          <w:tab w:val="num" w:pos="7200"/>
        </w:tabs>
        <w:ind w:left="7200" w:hanging="360"/>
      </w:pPr>
      <w:rPr>
        <w:rFonts w:ascii="Times New Roman" w:hAnsi="Times New Roman" w:hint="default"/>
      </w:rPr>
    </w:lvl>
  </w:abstractNum>
  <w:abstractNum w:abstractNumId="29">
    <w:nsid w:val="60153F48"/>
    <w:multiLevelType w:val="hybridMultilevel"/>
    <w:tmpl w:val="B7D4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F0059"/>
    <w:multiLevelType w:val="hybridMultilevel"/>
    <w:tmpl w:val="283C0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E2DF3"/>
    <w:multiLevelType w:val="hybridMultilevel"/>
    <w:tmpl w:val="C7B2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BF4537"/>
    <w:multiLevelType w:val="hybridMultilevel"/>
    <w:tmpl w:val="1B76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63306"/>
    <w:multiLevelType w:val="hybridMultilevel"/>
    <w:tmpl w:val="5D7A9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126778"/>
    <w:multiLevelType w:val="hybridMultilevel"/>
    <w:tmpl w:val="B9E8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E6A11"/>
    <w:multiLevelType w:val="hybridMultilevel"/>
    <w:tmpl w:val="AAE4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864C2"/>
    <w:multiLevelType w:val="hybridMultilevel"/>
    <w:tmpl w:val="A38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434724"/>
    <w:multiLevelType w:val="hybridMultilevel"/>
    <w:tmpl w:val="C5C26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217934"/>
    <w:multiLevelType w:val="hybridMultilevel"/>
    <w:tmpl w:val="3988870E"/>
    <w:lvl w:ilvl="0" w:tplc="15583FAE">
      <w:start w:val="1"/>
      <w:numFmt w:val="bullet"/>
      <w:lvlText w:val="•"/>
      <w:lvlJc w:val="left"/>
      <w:pPr>
        <w:tabs>
          <w:tab w:val="num" w:pos="720"/>
        </w:tabs>
        <w:ind w:left="720" w:hanging="360"/>
      </w:pPr>
      <w:rPr>
        <w:rFonts w:ascii="Times New Roman" w:hAnsi="Times New Roman" w:hint="default"/>
      </w:rPr>
    </w:lvl>
    <w:lvl w:ilvl="1" w:tplc="5502BAEA">
      <w:start w:val="42"/>
      <w:numFmt w:val="bullet"/>
      <w:lvlText w:val="•"/>
      <w:lvlJc w:val="left"/>
      <w:pPr>
        <w:tabs>
          <w:tab w:val="num" w:pos="1440"/>
        </w:tabs>
        <w:ind w:left="1440" w:hanging="360"/>
      </w:pPr>
      <w:rPr>
        <w:rFonts w:ascii="Times New Roman" w:hAnsi="Times New Roman" w:hint="default"/>
      </w:rPr>
    </w:lvl>
    <w:lvl w:ilvl="2" w:tplc="517C83B8" w:tentative="1">
      <w:start w:val="1"/>
      <w:numFmt w:val="bullet"/>
      <w:lvlText w:val="•"/>
      <w:lvlJc w:val="left"/>
      <w:pPr>
        <w:tabs>
          <w:tab w:val="num" w:pos="2160"/>
        </w:tabs>
        <w:ind w:left="2160" w:hanging="360"/>
      </w:pPr>
      <w:rPr>
        <w:rFonts w:ascii="Times New Roman" w:hAnsi="Times New Roman" w:hint="default"/>
      </w:rPr>
    </w:lvl>
    <w:lvl w:ilvl="3" w:tplc="B85083C6" w:tentative="1">
      <w:start w:val="1"/>
      <w:numFmt w:val="bullet"/>
      <w:lvlText w:val="•"/>
      <w:lvlJc w:val="left"/>
      <w:pPr>
        <w:tabs>
          <w:tab w:val="num" w:pos="2880"/>
        </w:tabs>
        <w:ind w:left="2880" w:hanging="360"/>
      </w:pPr>
      <w:rPr>
        <w:rFonts w:ascii="Times New Roman" w:hAnsi="Times New Roman" w:hint="default"/>
      </w:rPr>
    </w:lvl>
    <w:lvl w:ilvl="4" w:tplc="DC1CD816" w:tentative="1">
      <w:start w:val="1"/>
      <w:numFmt w:val="bullet"/>
      <w:lvlText w:val="•"/>
      <w:lvlJc w:val="left"/>
      <w:pPr>
        <w:tabs>
          <w:tab w:val="num" w:pos="3600"/>
        </w:tabs>
        <w:ind w:left="3600" w:hanging="360"/>
      </w:pPr>
      <w:rPr>
        <w:rFonts w:ascii="Times New Roman" w:hAnsi="Times New Roman" w:hint="default"/>
      </w:rPr>
    </w:lvl>
    <w:lvl w:ilvl="5" w:tplc="69544760" w:tentative="1">
      <w:start w:val="1"/>
      <w:numFmt w:val="bullet"/>
      <w:lvlText w:val="•"/>
      <w:lvlJc w:val="left"/>
      <w:pPr>
        <w:tabs>
          <w:tab w:val="num" w:pos="4320"/>
        </w:tabs>
        <w:ind w:left="4320" w:hanging="360"/>
      </w:pPr>
      <w:rPr>
        <w:rFonts w:ascii="Times New Roman" w:hAnsi="Times New Roman" w:hint="default"/>
      </w:rPr>
    </w:lvl>
    <w:lvl w:ilvl="6" w:tplc="877867F2" w:tentative="1">
      <w:start w:val="1"/>
      <w:numFmt w:val="bullet"/>
      <w:lvlText w:val="•"/>
      <w:lvlJc w:val="left"/>
      <w:pPr>
        <w:tabs>
          <w:tab w:val="num" w:pos="5040"/>
        </w:tabs>
        <w:ind w:left="5040" w:hanging="360"/>
      </w:pPr>
      <w:rPr>
        <w:rFonts w:ascii="Times New Roman" w:hAnsi="Times New Roman" w:hint="default"/>
      </w:rPr>
    </w:lvl>
    <w:lvl w:ilvl="7" w:tplc="36F6D0DE" w:tentative="1">
      <w:start w:val="1"/>
      <w:numFmt w:val="bullet"/>
      <w:lvlText w:val="•"/>
      <w:lvlJc w:val="left"/>
      <w:pPr>
        <w:tabs>
          <w:tab w:val="num" w:pos="5760"/>
        </w:tabs>
        <w:ind w:left="5760" w:hanging="360"/>
      </w:pPr>
      <w:rPr>
        <w:rFonts w:ascii="Times New Roman" w:hAnsi="Times New Roman" w:hint="default"/>
      </w:rPr>
    </w:lvl>
    <w:lvl w:ilvl="8" w:tplc="6FC0A09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13C5C31"/>
    <w:multiLevelType w:val="hybridMultilevel"/>
    <w:tmpl w:val="C7F46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B08D9"/>
    <w:multiLevelType w:val="hybridMultilevel"/>
    <w:tmpl w:val="26C6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2C1C40"/>
    <w:multiLevelType w:val="hybridMultilevel"/>
    <w:tmpl w:val="626C4198"/>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2">
    <w:nsid w:val="752B46A5"/>
    <w:multiLevelType w:val="hybridMultilevel"/>
    <w:tmpl w:val="0E2C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053171"/>
    <w:multiLevelType w:val="hybridMultilevel"/>
    <w:tmpl w:val="E994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877582"/>
    <w:multiLevelType w:val="hybridMultilevel"/>
    <w:tmpl w:val="562E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8F1804"/>
    <w:multiLevelType w:val="hybridMultilevel"/>
    <w:tmpl w:val="F62C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985C8F"/>
    <w:multiLevelType w:val="hybridMultilevel"/>
    <w:tmpl w:val="34505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6651D"/>
    <w:multiLevelType w:val="hybridMultilevel"/>
    <w:tmpl w:val="A60A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FE25A2E"/>
    <w:multiLevelType w:val="hybridMultilevel"/>
    <w:tmpl w:val="883E46A6"/>
    <w:lvl w:ilvl="0" w:tplc="A72019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24"/>
  </w:num>
  <w:num w:numId="4">
    <w:abstractNumId w:val="18"/>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44"/>
  </w:num>
  <w:num w:numId="9">
    <w:abstractNumId w:val="42"/>
  </w:num>
  <w:num w:numId="10">
    <w:abstractNumId w:val="8"/>
  </w:num>
  <w:num w:numId="11">
    <w:abstractNumId w:val="32"/>
  </w:num>
  <w:num w:numId="12">
    <w:abstractNumId w:val="11"/>
  </w:num>
  <w:num w:numId="13">
    <w:abstractNumId w:val="34"/>
  </w:num>
  <w:num w:numId="14">
    <w:abstractNumId w:val="22"/>
  </w:num>
  <w:num w:numId="15">
    <w:abstractNumId w:val="14"/>
  </w:num>
  <w:num w:numId="16">
    <w:abstractNumId w:val="31"/>
  </w:num>
  <w:num w:numId="17">
    <w:abstractNumId w:val="48"/>
  </w:num>
  <w:num w:numId="18">
    <w:abstractNumId w:val="5"/>
  </w:num>
  <w:num w:numId="19">
    <w:abstractNumId w:val="39"/>
  </w:num>
  <w:num w:numId="20">
    <w:abstractNumId w:val="41"/>
  </w:num>
  <w:num w:numId="21">
    <w:abstractNumId w:val="46"/>
  </w:num>
  <w:num w:numId="22">
    <w:abstractNumId w:val="16"/>
  </w:num>
  <w:num w:numId="23">
    <w:abstractNumId w:val="13"/>
  </w:num>
  <w:num w:numId="24">
    <w:abstractNumId w:val="21"/>
  </w:num>
  <w:num w:numId="25">
    <w:abstractNumId w:val="30"/>
  </w:num>
  <w:num w:numId="26">
    <w:abstractNumId w:val="7"/>
  </w:num>
  <w:num w:numId="27">
    <w:abstractNumId w:val="35"/>
  </w:num>
  <w:num w:numId="28">
    <w:abstractNumId w:val="47"/>
  </w:num>
  <w:num w:numId="29">
    <w:abstractNumId w:val="10"/>
  </w:num>
  <w:num w:numId="30">
    <w:abstractNumId w:val="29"/>
  </w:num>
  <w:num w:numId="31">
    <w:abstractNumId w:val="37"/>
  </w:num>
  <w:num w:numId="32">
    <w:abstractNumId w:val="38"/>
  </w:num>
  <w:num w:numId="33">
    <w:abstractNumId w:val="20"/>
  </w:num>
  <w:num w:numId="34">
    <w:abstractNumId w:val="28"/>
  </w:num>
  <w:num w:numId="35">
    <w:abstractNumId w:val="3"/>
  </w:num>
  <w:num w:numId="36">
    <w:abstractNumId w:val="12"/>
  </w:num>
  <w:num w:numId="37">
    <w:abstractNumId w:val="1"/>
  </w:num>
  <w:num w:numId="38">
    <w:abstractNumId w:val="45"/>
  </w:num>
  <w:num w:numId="39">
    <w:abstractNumId w:val="27"/>
  </w:num>
  <w:num w:numId="40">
    <w:abstractNumId w:val="15"/>
  </w:num>
  <w:num w:numId="41">
    <w:abstractNumId w:val="2"/>
  </w:num>
  <w:num w:numId="42">
    <w:abstractNumId w:val="9"/>
  </w:num>
  <w:num w:numId="43">
    <w:abstractNumId w:val="25"/>
  </w:num>
  <w:num w:numId="44">
    <w:abstractNumId w:val="23"/>
  </w:num>
  <w:num w:numId="45">
    <w:abstractNumId w:val="36"/>
  </w:num>
  <w:num w:numId="46">
    <w:abstractNumId w:val="0"/>
  </w:num>
  <w:num w:numId="47">
    <w:abstractNumId w:val="17"/>
  </w:num>
  <w:num w:numId="48">
    <w:abstractNumId w:val="33"/>
  </w:num>
  <w:num w:numId="49">
    <w:abstractNumId w:val="40"/>
  </w:num>
  <w:num w:numId="50">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rtis P. Morgan">
    <w15:presenceInfo w15:providerId="AD" w15:userId="S-1-5-21-854245398-839522115-725345543-55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72"/>
    <w:rsid w:val="00000F38"/>
    <w:rsid w:val="00007F33"/>
    <w:rsid w:val="0001451F"/>
    <w:rsid w:val="00015F29"/>
    <w:rsid w:val="00024F86"/>
    <w:rsid w:val="000302A4"/>
    <w:rsid w:val="00033045"/>
    <w:rsid w:val="000375DE"/>
    <w:rsid w:val="00052F34"/>
    <w:rsid w:val="0005500D"/>
    <w:rsid w:val="0006483E"/>
    <w:rsid w:val="0006696E"/>
    <w:rsid w:val="0007485E"/>
    <w:rsid w:val="00083D36"/>
    <w:rsid w:val="00094EE0"/>
    <w:rsid w:val="000A21A6"/>
    <w:rsid w:val="000A5673"/>
    <w:rsid w:val="000A6360"/>
    <w:rsid w:val="000A6C37"/>
    <w:rsid w:val="000A768B"/>
    <w:rsid w:val="000C55EF"/>
    <w:rsid w:val="000C5617"/>
    <w:rsid w:val="000D69D2"/>
    <w:rsid w:val="000F0CDA"/>
    <w:rsid w:val="000F4EDF"/>
    <w:rsid w:val="001116C1"/>
    <w:rsid w:val="00120319"/>
    <w:rsid w:val="00120F3B"/>
    <w:rsid w:val="00121B81"/>
    <w:rsid w:val="00127F0B"/>
    <w:rsid w:val="0014194E"/>
    <w:rsid w:val="00150D8D"/>
    <w:rsid w:val="001552CC"/>
    <w:rsid w:val="00176711"/>
    <w:rsid w:val="001910DD"/>
    <w:rsid w:val="001959F8"/>
    <w:rsid w:val="001C19DF"/>
    <w:rsid w:val="001C53AA"/>
    <w:rsid w:val="001C6AA6"/>
    <w:rsid w:val="001D26C7"/>
    <w:rsid w:val="001F47FD"/>
    <w:rsid w:val="002070CB"/>
    <w:rsid w:val="002161F1"/>
    <w:rsid w:val="00223F81"/>
    <w:rsid w:val="002276C2"/>
    <w:rsid w:val="002336D8"/>
    <w:rsid w:val="00237522"/>
    <w:rsid w:val="00246785"/>
    <w:rsid w:val="002471ED"/>
    <w:rsid w:val="00252741"/>
    <w:rsid w:val="002553B8"/>
    <w:rsid w:val="0026229B"/>
    <w:rsid w:val="002645A5"/>
    <w:rsid w:val="00266175"/>
    <w:rsid w:val="00271F13"/>
    <w:rsid w:val="0027330E"/>
    <w:rsid w:val="00280742"/>
    <w:rsid w:val="00282A78"/>
    <w:rsid w:val="00282F79"/>
    <w:rsid w:val="00283A32"/>
    <w:rsid w:val="002874F1"/>
    <w:rsid w:val="0029717C"/>
    <w:rsid w:val="002A3B93"/>
    <w:rsid w:val="002A6B65"/>
    <w:rsid w:val="002B34BA"/>
    <w:rsid w:val="002C207C"/>
    <w:rsid w:val="002C4589"/>
    <w:rsid w:val="002D1CC7"/>
    <w:rsid w:val="002D45B0"/>
    <w:rsid w:val="002E313E"/>
    <w:rsid w:val="002F5E2E"/>
    <w:rsid w:val="002F65B7"/>
    <w:rsid w:val="00327A31"/>
    <w:rsid w:val="00334728"/>
    <w:rsid w:val="00343DF7"/>
    <w:rsid w:val="003468EB"/>
    <w:rsid w:val="00375DAC"/>
    <w:rsid w:val="00377BCF"/>
    <w:rsid w:val="003962C9"/>
    <w:rsid w:val="003A5B52"/>
    <w:rsid w:val="003A60C6"/>
    <w:rsid w:val="003B2D22"/>
    <w:rsid w:val="003B38E3"/>
    <w:rsid w:val="003C503A"/>
    <w:rsid w:val="003D1494"/>
    <w:rsid w:val="003D4874"/>
    <w:rsid w:val="003E4545"/>
    <w:rsid w:val="003E4BFE"/>
    <w:rsid w:val="003F0732"/>
    <w:rsid w:val="003F0E02"/>
    <w:rsid w:val="003F72CE"/>
    <w:rsid w:val="00403F02"/>
    <w:rsid w:val="00404662"/>
    <w:rsid w:val="00405026"/>
    <w:rsid w:val="00421DE7"/>
    <w:rsid w:val="00431721"/>
    <w:rsid w:val="00435F44"/>
    <w:rsid w:val="004401A2"/>
    <w:rsid w:val="00441F2D"/>
    <w:rsid w:val="00450EA7"/>
    <w:rsid w:val="004576C8"/>
    <w:rsid w:val="00482CF2"/>
    <w:rsid w:val="00490E01"/>
    <w:rsid w:val="004A2949"/>
    <w:rsid w:val="004B04B6"/>
    <w:rsid w:val="004C055B"/>
    <w:rsid w:val="004C1041"/>
    <w:rsid w:val="004C3893"/>
    <w:rsid w:val="004D12AD"/>
    <w:rsid w:val="004E010D"/>
    <w:rsid w:val="004E0188"/>
    <w:rsid w:val="004F5292"/>
    <w:rsid w:val="005148B2"/>
    <w:rsid w:val="00520DA7"/>
    <w:rsid w:val="00533D61"/>
    <w:rsid w:val="00542DA8"/>
    <w:rsid w:val="00550582"/>
    <w:rsid w:val="005519FE"/>
    <w:rsid w:val="00553EF9"/>
    <w:rsid w:val="00565DEC"/>
    <w:rsid w:val="005725FE"/>
    <w:rsid w:val="00580F1D"/>
    <w:rsid w:val="005820A6"/>
    <w:rsid w:val="00582A88"/>
    <w:rsid w:val="005A0522"/>
    <w:rsid w:val="005A72D0"/>
    <w:rsid w:val="005C1588"/>
    <w:rsid w:val="005C568D"/>
    <w:rsid w:val="005D76F4"/>
    <w:rsid w:val="005E009E"/>
    <w:rsid w:val="005E12EF"/>
    <w:rsid w:val="00601491"/>
    <w:rsid w:val="00615688"/>
    <w:rsid w:val="006161D6"/>
    <w:rsid w:val="0063611B"/>
    <w:rsid w:val="00663FBE"/>
    <w:rsid w:val="006A1B82"/>
    <w:rsid w:val="006C0ED6"/>
    <w:rsid w:val="006C1335"/>
    <w:rsid w:val="006C1835"/>
    <w:rsid w:val="006C4074"/>
    <w:rsid w:val="006C4EED"/>
    <w:rsid w:val="006D0692"/>
    <w:rsid w:val="006E5CE8"/>
    <w:rsid w:val="006E6021"/>
    <w:rsid w:val="006F044F"/>
    <w:rsid w:val="006F3942"/>
    <w:rsid w:val="00703DBC"/>
    <w:rsid w:val="00727BA6"/>
    <w:rsid w:val="00746139"/>
    <w:rsid w:val="00752C08"/>
    <w:rsid w:val="00754C07"/>
    <w:rsid w:val="0075652F"/>
    <w:rsid w:val="0076629F"/>
    <w:rsid w:val="00785C21"/>
    <w:rsid w:val="00795238"/>
    <w:rsid w:val="007A047E"/>
    <w:rsid w:val="007A0506"/>
    <w:rsid w:val="007A602A"/>
    <w:rsid w:val="007B43F0"/>
    <w:rsid w:val="007B67A6"/>
    <w:rsid w:val="007C7DE3"/>
    <w:rsid w:val="007D2E4D"/>
    <w:rsid w:val="00803EF3"/>
    <w:rsid w:val="00807A10"/>
    <w:rsid w:val="00816562"/>
    <w:rsid w:val="00821B02"/>
    <w:rsid w:val="008304F5"/>
    <w:rsid w:val="00832E05"/>
    <w:rsid w:val="0083511A"/>
    <w:rsid w:val="00836515"/>
    <w:rsid w:val="00840E33"/>
    <w:rsid w:val="008510C9"/>
    <w:rsid w:val="00855F86"/>
    <w:rsid w:val="00864B58"/>
    <w:rsid w:val="00887958"/>
    <w:rsid w:val="008A03C2"/>
    <w:rsid w:val="008A622E"/>
    <w:rsid w:val="008A7ECB"/>
    <w:rsid w:val="008B3A6E"/>
    <w:rsid w:val="008B7701"/>
    <w:rsid w:val="008C4C9F"/>
    <w:rsid w:val="008D0D13"/>
    <w:rsid w:val="008E425D"/>
    <w:rsid w:val="008E69FB"/>
    <w:rsid w:val="008F4514"/>
    <w:rsid w:val="008F4826"/>
    <w:rsid w:val="008F662D"/>
    <w:rsid w:val="00914ACF"/>
    <w:rsid w:val="0092041F"/>
    <w:rsid w:val="009509CB"/>
    <w:rsid w:val="0095790E"/>
    <w:rsid w:val="009724ED"/>
    <w:rsid w:val="0098417F"/>
    <w:rsid w:val="00987B8C"/>
    <w:rsid w:val="009B0092"/>
    <w:rsid w:val="009C3B8E"/>
    <w:rsid w:val="009C5460"/>
    <w:rsid w:val="009C76DB"/>
    <w:rsid w:val="009E2C20"/>
    <w:rsid w:val="009F2773"/>
    <w:rsid w:val="00A00BD5"/>
    <w:rsid w:val="00A0363E"/>
    <w:rsid w:val="00A04227"/>
    <w:rsid w:val="00A07D42"/>
    <w:rsid w:val="00A12D5C"/>
    <w:rsid w:val="00A20D7D"/>
    <w:rsid w:val="00A36917"/>
    <w:rsid w:val="00A42C87"/>
    <w:rsid w:val="00A561FD"/>
    <w:rsid w:val="00A57342"/>
    <w:rsid w:val="00A61608"/>
    <w:rsid w:val="00A816AA"/>
    <w:rsid w:val="00A90391"/>
    <w:rsid w:val="00AA69FA"/>
    <w:rsid w:val="00AB4003"/>
    <w:rsid w:val="00AC22E5"/>
    <w:rsid w:val="00AD2FC9"/>
    <w:rsid w:val="00AE02A8"/>
    <w:rsid w:val="00AF0388"/>
    <w:rsid w:val="00B01730"/>
    <w:rsid w:val="00B05D22"/>
    <w:rsid w:val="00B24533"/>
    <w:rsid w:val="00B30A66"/>
    <w:rsid w:val="00B458A4"/>
    <w:rsid w:val="00B55EA2"/>
    <w:rsid w:val="00B55EA3"/>
    <w:rsid w:val="00B61517"/>
    <w:rsid w:val="00B70E50"/>
    <w:rsid w:val="00B72DAF"/>
    <w:rsid w:val="00B8680A"/>
    <w:rsid w:val="00B92ED1"/>
    <w:rsid w:val="00B93705"/>
    <w:rsid w:val="00BA6472"/>
    <w:rsid w:val="00BC1A54"/>
    <w:rsid w:val="00BC4262"/>
    <w:rsid w:val="00BE7F3A"/>
    <w:rsid w:val="00BF0893"/>
    <w:rsid w:val="00BF3F20"/>
    <w:rsid w:val="00BF7506"/>
    <w:rsid w:val="00C27513"/>
    <w:rsid w:val="00C43941"/>
    <w:rsid w:val="00C640E6"/>
    <w:rsid w:val="00C72A83"/>
    <w:rsid w:val="00C971DB"/>
    <w:rsid w:val="00CA1FE3"/>
    <w:rsid w:val="00CA6667"/>
    <w:rsid w:val="00CB15D3"/>
    <w:rsid w:val="00CC7D69"/>
    <w:rsid w:val="00CD5071"/>
    <w:rsid w:val="00CD596B"/>
    <w:rsid w:val="00CD77F2"/>
    <w:rsid w:val="00CD7E65"/>
    <w:rsid w:val="00CE40C8"/>
    <w:rsid w:val="00CE53EF"/>
    <w:rsid w:val="00CE77E9"/>
    <w:rsid w:val="00CF08CA"/>
    <w:rsid w:val="00CF5E5B"/>
    <w:rsid w:val="00D00755"/>
    <w:rsid w:val="00D037BD"/>
    <w:rsid w:val="00D066F1"/>
    <w:rsid w:val="00D22D86"/>
    <w:rsid w:val="00D2330A"/>
    <w:rsid w:val="00D24FD4"/>
    <w:rsid w:val="00D270BD"/>
    <w:rsid w:val="00D33941"/>
    <w:rsid w:val="00D3718C"/>
    <w:rsid w:val="00D42A8A"/>
    <w:rsid w:val="00D470C2"/>
    <w:rsid w:val="00D539B0"/>
    <w:rsid w:val="00D56546"/>
    <w:rsid w:val="00D6029B"/>
    <w:rsid w:val="00D66932"/>
    <w:rsid w:val="00D87F1A"/>
    <w:rsid w:val="00DA6ED2"/>
    <w:rsid w:val="00DA701A"/>
    <w:rsid w:val="00DC0D1A"/>
    <w:rsid w:val="00DC10FF"/>
    <w:rsid w:val="00DC1DEC"/>
    <w:rsid w:val="00DE2EBA"/>
    <w:rsid w:val="00DE371F"/>
    <w:rsid w:val="00DF0CB7"/>
    <w:rsid w:val="00E03961"/>
    <w:rsid w:val="00E140BB"/>
    <w:rsid w:val="00E34539"/>
    <w:rsid w:val="00E35765"/>
    <w:rsid w:val="00E4434D"/>
    <w:rsid w:val="00E530E1"/>
    <w:rsid w:val="00E54555"/>
    <w:rsid w:val="00E54A98"/>
    <w:rsid w:val="00E60FDE"/>
    <w:rsid w:val="00E646BD"/>
    <w:rsid w:val="00E6543A"/>
    <w:rsid w:val="00EA1E49"/>
    <w:rsid w:val="00EA4286"/>
    <w:rsid w:val="00EB2D7F"/>
    <w:rsid w:val="00EB6669"/>
    <w:rsid w:val="00EC2EED"/>
    <w:rsid w:val="00EC5EF1"/>
    <w:rsid w:val="00EE61AD"/>
    <w:rsid w:val="00EE630D"/>
    <w:rsid w:val="00EF0A84"/>
    <w:rsid w:val="00F13F09"/>
    <w:rsid w:val="00F15AE3"/>
    <w:rsid w:val="00F16763"/>
    <w:rsid w:val="00F22C0D"/>
    <w:rsid w:val="00F34AB5"/>
    <w:rsid w:val="00F426F0"/>
    <w:rsid w:val="00F471DB"/>
    <w:rsid w:val="00F523DC"/>
    <w:rsid w:val="00F57C17"/>
    <w:rsid w:val="00F84CF7"/>
    <w:rsid w:val="00F8591E"/>
    <w:rsid w:val="00FA3336"/>
    <w:rsid w:val="00FA5B4C"/>
    <w:rsid w:val="00FC7153"/>
    <w:rsid w:val="00FD0CFD"/>
    <w:rsid w:val="00FE4281"/>
    <w:rsid w:val="00FF1056"/>
    <w:rsid w:val="00FF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0F514F"/>
  <w15:docId w15:val="{41BEA078-6909-40CD-91FC-F3E03289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F79"/>
    <w:rPr>
      <w:sz w:val="20"/>
      <w:szCs w:val="20"/>
    </w:rPr>
  </w:style>
  <w:style w:type="paragraph" w:styleId="Heading1">
    <w:name w:val="heading 1"/>
    <w:basedOn w:val="Normal"/>
    <w:next w:val="Normal"/>
    <w:link w:val="Heading1Char"/>
    <w:uiPriority w:val="9"/>
    <w:qFormat/>
    <w:rsid w:val="00282F79"/>
    <w:pPr>
      <w:keepNext/>
      <w:keepLines/>
      <w:numPr>
        <w:numId w:val="3"/>
      </w:numPr>
      <w:spacing w:before="240" w:after="0"/>
      <w:ind w:left="36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282F7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282F7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B61517"/>
    <w:pPr>
      <w:keepNext/>
      <w:keepLines/>
      <w:numPr>
        <w:ilvl w:val="3"/>
        <w:numId w:val="3"/>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5C568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568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568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56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56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1B0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21B02"/>
    <w:rPr>
      <w:rFonts w:eastAsiaTheme="minorEastAsia"/>
      <w:kern w:val="0"/>
    </w:rPr>
  </w:style>
  <w:style w:type="character" w:customStyle="1" w:styleId="Heading1Char">
    <w:name w:val="Heading 1 Char"/>
    <w:basedOn w:val="DefaultParagraphFont"/>
    <w:link w:val="Heading1"/>
    <w:uiPriority w:val="9"/>
    <w:rsid w:val="00282F79"/>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9"/>
    <w:rsid w:val="00282F79"/>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rsid w:val="00282F79"/>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EA4286"/>
    <w:pPr>
      <w:outlineLvl w:val="9"/>
    </w:pPr>
    <w:rPr>
      <w:kern w:val="0"/>
    </w:rPr>
  </w:style>
  <w:style w:type="paragraph" w:styleId="TOC1">
    <w:name w:val="toc 1"/>
    <w:basedOn w:val="Normal"/>
    <w:next w:val="Normal"/>
    <w:autoRedefine/>
    <w:uiPriority w:val="39"/>
    <w:unhideWhenUsed/>
    <w:rsid w:val="00EA4286"/>
    <w:pPr>
      <w:spacing w:after="100"/>
    </w:pPr>
  </w:style>
  <w:style w:type="paragraph" w:styleId="TOC2">
    <w:name w:val="toc 2"/>
    <w:basedOn w:val="Normal"/>
    <w:next w:val="Normal"/>
    <w:autoRedefine/>
    <w:uiPriority w:val="39"/>
    <w:unhideWhenUsed/>
    <w:rsid w:val="00EA4286"/>
    <w:pPr>
      <w:spacing w:after="100"/>
      <w:ind w:left="220"/>
    </w:pPr>
  </w:style>
  <w:style w:type="paragraph" w:styleId="TOC3">
    <w:name w:val="toc 3"/>
    <w:basedOn w:val="Normal"/>
    <w:next w:val="Normal"/>
    <w:autoRedefine/>
    <w:uiPriority w:val="39"/>
    <w:unhideWhenUsed/>
    <w:rsid w:val="00EA4286"/>
    <w:pPr>
      <w:spacing w:after="100"/>
      <w:ind w:left="440"/>
    </w:pPr>
  </w:style>
  <w:style w:type="character" w:styleId="Hyperlink">
    <w:name w:val="Hyperlink"/>
    <w:basedOn w:val="DefaultParagraphFont"/>
    <w:uiPriority w:val="99"/>
    <w:unhideWhenUsed/>
    <w:rsid w:val="00EA4286"/>
    <w:rPr>
      <w:color w:val="0563C1" w:themeColor="hyperlink"/>
      <w:u w:val="single"/>
    </w:rPr>
  </w:style>
  <w:style w:type="table" w:styleId="TableGrid">
    <w:name w:val="Table Grid"/>
    <w:basedOn w:val="TableNormal"/>
    <w:uiPriority w:val="39"/>
    <w:rsid w:val="008F4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9509C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280742"/>
    <w:pPr>
      <w:ind w:left="720"/>
      <w:contextualSpacing/>
    </w:pPr>
  </w:style>
  <w:style w:type="table" w:customStyle="1" w:styleId="GridTable5Dark-Accent51">
    <w:name w:val="Grid Table 5 Dark - Accent 51"/>
    <w:basedOn w:val="TableNormal"/>
    <w:uiPriority w:val="50"/>
    <w:rsid w:val="00A036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5C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8D"/>
  </w:style>
  <w:style w:type="paragraph" w:styleId="Footer">
    <w:name w:val="footer"/>
    <w:basedOn w:val="Normal"/>
    <w:link w:val="FooterChar"/>
    <w:uiPriority w:val="99"/>
    <w:unhideWhenUsed/>
    <w:rsid w:val="005C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8D"/>
  </w:style>
  <w:style w:type="character" w:customStyle="1" w:styleId="Heading4Char">
    <w:name w:val="Heading 4 Char"/>
    <w:basedOn w:val="DefaultParagraphFont"/>
    <w:link w:val="Heading4"/>
    <w:uiPriority w:val="9"/>
    <w:rsid w:val="00B61517"/>
    <w:rPr>
      <w:rFonts w:eastAsiaTheme="majorEastAsia" w:cstheme="majorBidi"/>
      <w:iCs/>
    </w:rPr>
  </w:style>
  <w:style w:type="character" w:customStyle="1" w:styleId="Heading5Char">
    <w:name w:val="Heading 5 Char"/>
    <w:basedOn w:val="DefaultParagraphFont"/>
    <w:link w:val="Heading5"/>
    <w:uiPriority w:val="9"/>
    <w:semiHidden/>
    <w:rsid w:val="005C56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56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56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5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568D"/>
    <w:rPr>
      <w:rFonts w:asciiTheme="majorHAnsi" w:eastAsiaTheme="majorEastAsia" w:hAnsiTheme="majorHAnsi" w:cstheme="majorBidi"/>
      <w:i/>
      <w:iCs/>
      <w:color w:val="272727" w:themeColor="text1" w:themeTint="D8"/>
      <w:sz w:val="21"/>
      <w:szCs w:val="21"/>
    </w:rPr>
  </w:style>
  <w:style w:type="table" w:customStyle="1" w:styleId="GridTable5Dark-Accent11">
    <w:name w:val="Grid Table 5 Dark - Accent 11"/>
    <w:basedOn w:val="TableNormal"/>
    <w:uiPriority w:val="50"/>
    <w:rsid w:val="008A03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Strong">
    <w:name w:val="Strong"/>
    <w:basedOn w:val="DefaultParagraphFont"/>
    <w:uiPriority w:val="22"/>
    <w:qFormat/>
    <w:rsid w:val="00D2330A"/>
    <w:rPr>
      <w:b/>
      <w:bCs/>
    </w:rPr>
  </w:style>
  <w:style w:type="character" w:styleId="IntenseEmphasis">
    <w:name w:val="Intense Emphasis"/>
    <w:basedOn w:val="DefaultParagraphFont"/>
    <w:uiPriority w:val="21"/>
    <w:qFormat/>
    <w:rsid w:val="00D2330A"/>
    <w:rPr>
      <w:b/>
      <w:iCs/>
      <w:color w:val="5B9BD5" w:themeColor="accent1"/>
    </w:rPr>
  </w:style>
  <w:style w:type="character" w:styleId="Emphasis">
    <w:name w:val="Emphasis"/>
    <w:basedOn w:val="DefaultParagraphFont"/>
    <w:uiPriority w:val="20"/>
    <w:qFormat/>
    <w:rsid w:val="00D2330A"/>
    <w:rPr>
      <w:i/>
      <w:iCs/>
    </w:rPr>
  </w:style>
  <w:style w:type="table" w:customStyle="1" w:styleId="ListTable4-Accent11">
    <w:name w:val="List Table 4 - Accent 11"/>
    <w:basedOn w:val="TableNormal"/>
    <w:uiPriority w:val="49"/>
    <w:rsid w:val="005A05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6A1B8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7Colorful-Accent11">
    <w:name w:val="List Table 7 Colorful - Accent 11"/>
    <w:basedOn w:val="TableNormal"/>
    <w:uiPriority w:val="52"/>
    <w:rsid w:val="006A1B8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11">
    <w:name w:val="List Table 6 Colorful - Accent 11"/>
    <w:basedOn w:val="TableNormal"/>
    <w:uiPriority w:val="51"/>
    <w:rsid w:val="0074613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27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F0B"/>
    <w:rPr>
      <w:rFonts w:ascii="Segoe UI" w:hAnsi="Segoe UI" w:cs="Segoe UI"/>
      <w:sz w:val="18"/>
      <w:szCs w:val="18"/>
    </w:rPr>
  </w:style>
  <w:style w:type="table" w:customStyle="1" w:styleId="GridTable3-Accent51">
    <w:name w:val="Grid Table 3 - Accent 51"/>
    <w:basedOn w:val="TableNormal"/>
    <w:uiPriority w:val="48"/>
    <w:rsid w:val="00375D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7Colorful-Accent51">
    <w:name w:val="List Table 7 Colorful - Accent 51"/>
    <w:basedOn w:val="TableNormal"/>
    <w:uiPriority w:val="52"/>
    <w:rsid w:val="00375DAC"/>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343DF7"/>
    <w:pPr>
      <w:spacing w:after="200" w:line="240" w:lineRule="auto"/>
    </w:pPr>
    <w:rPr>
      <w:i/>
      <w:iCs/>
      <w:color w:val="44546A" w:themeColor="text2"/>
      <w:sz w:val="18"/>
      <w:szCs w:val="18"/>
    </w:rPr>
  </w:style>
  <w:style w:type="table" w:customStyle="1" w:styleId="GridTable2-Accent11">
    <w:name w:val="Grid Table 2 - Accent 11"/>
    <w:basedOn w:val="TableNormal"/>
    <w:uiPriority w:val="47"/>
    <w:rsid w:val="001910D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51">
    <w:name w:val="Grid Table 7 Colorful - Accent 51"/>
    <w:basedOn w:val="TableNormal"/>
    <w:uiPriority w:val="52"/>
    <w:rsid w:val="0024678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2-Accent51">
    <w:name w:val="Grid Table 2 - Accent 51"/>
    <w:basedOn w:val="TableNormal"/>
    <w:uiPriority w:val="47"/>
    <w:rsid w:val="00D3718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807A10"/>
    <w:rPr>
      <w:color w:val="954F72" w:themeColor="followedHyperlink"/>
      <w:u w:val="single"/>
    </w:rPr>
  </w:style>
  <w:style w:type="character" w:styleId="CommentReference">
    <w:name w:val="annotation reference"/>
    <w:basedOn w:val="DefaultParagraphFont"/>
    <w:uiPriority w:val="99"/>
    <w:semiHidden/>
    <w:unhideWhenUsed/>
    <w:rsid w:val="00A07D42"/>
    <w:rPr>
      <w:sz w:val="16"/>
      <w:szCs w:val="16"/>
    </w:rPr>
  </w:style>
  <w:style w:type="paragraph" w:styleId="CommentText">
    <w:name w:val="annotation text"/>
    <w:basedOn w:val="Normal"/>
    <w:link w:val="CommentTextChar"/>
    <w:uiPriority w:val="99"/>
    <w:semiHidden/>
    <w:unhideWhenUsed/>
    <w:rsid w:val="00A07D42"/>
    <w:pPr>
      <w:spacing w:line="240" w:lineRule="auto"/>
    </w:pPr>
  </w:style>
  <w:style w:type="character" w:customStyle="1" w:styleId="CommentTextChar">
    <w:name w:val="Comment Text Char"/>
    <w:basedOn w:val="DefaultParagraphFont"/>
    <w:link w:val="CommentText"/>
    <w:uiPriority w:val="99"/>
    <w:semiHidden/>
    <w:rsid w:val="00A07D42"/>
    <w:rPr>
      <w:sz w:val="20"/>
      <w:szCs w:val="20"/>
    </w:rPr>
  </w:style>
  <w:style w:type="paragraph" w:styleId="CommentSubject">
    <w:name w:val="annotation subject"/>
    <w:basedOn w:val="CommentText"/>
    <w:next w:val="CommentText"/>
    <w:link w:val="CommentSubjectChar"/>
    <w:uiPriority w:val="99"/>
    <w:semiHidden/>
    <w:unhideWhenUsed/>
    <w:rsid w:val="00A07D42"/>
    <w:rPr>
      <w:b/>
      <w:bCs/>
    </w:rPr>
  </w:style>
  <w:style w:type="character" w:customStyle="1" w:styleId="CommentSubjectChar">
    <w:name w:val="Comment Subject Char"/>
    <w:basedOn w:val="CommentTextChar"/>
    <w:link w:val="CommentSubject"/>
    <w:uiPriority w:val="99"/>
    <w:semiHidden/>
    <w:rsid w:val="00A07D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1722">
      <w:bodyDiv w:val="1"/>
      <w:marLeft w:val="0"/>
      <w:marRight w:val="0"/>
      <w:marTop w:val="0"/>
      <w:marBottom w:val="0"/>
      <w:divBdr>
        <w:top w:val="none" w:sz="0" w:space="0" w:color="auto"/>
        <w:left w:val="none" w:sz="0" w:space="0" w:color="auto"/>
        <w:bottom w:val="none" w:sz="0" w:space="0" w:color="auto"/>
        <w:right w:val="none" w:sz="0" w:space="0" w:color="auto"/>
      </w:divBdr>
    </w:div>
    <w:div w:id="1933589786">
      <w:bodyDiv w:val="1"/>
      <w:marLeft w:val="0"/>
      <w:marRight w:val="0"/>
      <w:marTop w:val="0"/>
      <w:marBottom w:val="0"/>
      <w:divBdr>
        <w:top w:val="none" w:sz="0" w:space="0" w:color="auto"/>
        <w:left w:val="none" w:sz="0" w:space="0" w:color="auto"/>
        <w:bottom w:val="none" w:sz="0" w:space="0" w:color="auto"/>
        <w:right w:val="none" w:sz="0" w:space="0" w:color="auto"/>
      </w:divBdr>
      <w:divsChild>
        <w:div w:id="900674415">
          <w:marLeft w:val="547"/>
          <w:marRight w:val="0"/>
          <w:marTop w:val="0"/>
          <w:marBottom w:val="0"/>
          <w:divBdr>
            <w:top w:val="none" w:sz="0" w:space="0" w:color="auto"/>
            <w:left w:val="none" w:sz="0" w:space="0" w:color="auto"/>
            <w:bottom w:val="none" w:sz="0" w:space="0" w:color="auto"/>
            <w:right w:val="none" w:sz="0" w:space="0" w:color="auto"/>
          </w:divBdr>
        </w:div>
        <w:div w:id="420757439">
          <w:marLeft w:val="547"/>
          <w:marRight w:val="0"/>
          <w:marTop w:val="0"/>
          <w:marBottom w:val="0"/>
          <w:divBdr>
            <w:top w:val="none" w:sz="0" w:space="0" w:color="auto"/>
            <w:left w:val="none" w:sz="0" w:space="0" w:color="auto"/>
            <w:bottom w:val="none" w:sz="0" w:space="0" w:color="auto"/>
            <w:right w:val="none" w:sz="0" w:space="0" w:color="auto"/>
          </w:divBdr>
        </w:div>
        <w:div w:id="512302696">
          <w:marLeft w:val="547"/>
          <w:marRight w:val="0"/>
          <w:marTop w:val="0"/>
          <w:marBottom w:val="0"/>
          <w:divBdr>
            <w:top w:val="none" w:sz="0" w:space="0" w:color="auto"/>
            <w:left w:val="none" w:sz="0" w:space="0" w:color="auto"/>
            <w:bottom w:val="none" w:sz="0" w:space="0" w:color="auto"/>
            <w:right w:val="none" w:sz="0" w:space="0" w:color="auto"/>
          </w:divBdr>
        </w:div>
        <w:div w:id="2122647806">
          <w:marLeft w:val="547"/>
          <w:marRight w:val="0"/>
          <w:marTop w:val="0"/>
          <w:marBottom w:val="0"/>
          <w:divBdr>
            <w:top w:val="none" w:sz="0" w:space="0" w:color="auto"/>
            <w:left w:val="none" w:sz="0" w:space="0" w:color="auto"/>
            <w:bottom w:val="none" w:sz="0" w:space="0" w:color="auto"/>
            <w:right w:val="none" w:sz="0" w:space="0" w:color="auto"/>
          </w:divBdr>
        </w:div>
        <w:div w:id="942112364">
          <w:marLeft w:val="547"/>
          <w:marRight w:val="0"/>
          <w:marTop w:val="0"/>
          <w:marBottom w:val="0"/>
          <w:divBdr>
            <w:top w:val="none" w:sz="0" w:space="0" w:color="auto"/>
            <w:left w:val="none" w:sz="0" w:space="0" w:color="auto"/>
            <w:bottom w:val="none" w:sz="0" w:space="0" w:color="auto"/>
            <w:right w:val="none" w:sz="0" w:space="0" w:color="auto"/>
          </w:divBdr>
        </w:div>
        <w:div w:id="1221408344">
          <w:marLeft w:val="547"/>
          <w:marRight w:val="0"/>
          <w:marTop w:val="0"/>
          <w:marBottom w:val="0"/>
          <w:divBdr>
            <w:top w:val="none" w:sz="0" w:space="0" w:color="auto"/>
            <w:left w:val="none" w:sz="0" w:space="0" w:color="auto"/>
            <w:bottom w:val="none" w:sz="0" w:space="0" w:color="auto"/>
            <w:right w:val="none" w:sz="0" w:space="0" w:color="auto"/>
          </w:divBdr>
        </w:div>
        <w:div w:id="26613317">
          <w:marLeft w:val="547"/>
          <w:marRight w:val="0"/>
          <w:marTop w:val="0"/>
          <w:marBottom w:val="0"/>
          <w:divBdr>
            <w:top w:val="none" w:sz="0" w:space="0" w:color="auto"/>
            <w:left w:val="none" w:sz="0" w:space="0" w:color="auto"/>
            <w:bottom w:val="none" w:sz="0" w:space="0" w:color="auto"/>
            <w:right w:val="none" w:sz="0" w:space="0" w:color="auto"/>
          </w:divBdr>
        </w:div>
        <w:div w:id="1932929352">
          <w:marLeft w:val="1166"/>
          <w:marRight w:val="0"/>
          <w:marTop w:val="0"/>
          <w:marBottom w:val="0"/>
          <w:divBdr>
            <w:top w:val="none" w:sz="0" w:space="0" w:color="auto"/>
            <w:left w:val="none" w:sz="0" w:space="0" w:color="auto"/>
            <w:bottom w:val="none" w:sz="0" w:space="0" w:color="auto"/>
            <w:right w:val="none" w:sz="0" w:space="0" w:color="auto"/>
          </w:divBdr>
        </w:div>
        <w:div w:id="288972780">
          <w:marLeft w:val="1166"/>
          <w:marRight w:val="0"/>
          <w:marTop w:val="0"/>
          <w:marBottom w:val="0"/>
          <w:divBdr>
            <w:top w:val="none" w:sz="0" w:space="0" w:color="auto"/>
            <w:left w:val="none" w:sz="0" w:space="0" w:color="auto"/>
            <w:bottom w:val="none" w:sz="0" w:space="0" w:color="auto"/>
            <w:right w:val="none" w:sz="0" w:space="0" w:color="auto"/>
          </w:divBdr>
        </w:div>
      </w:divsChild>
    </w:div>
    <w:div w:id="2127187492">
      <w:bodyDiv w:val="1"/>
      <w:marLeft w:val="0"/>
      <w:marRight w:val="0"/>
      <w:marTop w:val="0"/>
      <w:marBottom w:val="0"/>
      <w:divBdr>
        <w:top w:val="none" w:sz="0" w:space="0" w:color="auto"/>
        <w:left w:val="none" w:sz="0" w:space="0" w:color="auto"/>
        <w:bottom w:val="none" w:sz="0" w:space="0" w:color="auto"/>
        <w:right w:val="none" w:sz="0" w:space="0" w:color="auto"/>
      </w:divBdr>
      <w:divsChild>
        <w:div w:id="14290340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Colors" Target="diagrams/colors1.xml"/><Relationship Id="rId26" Type="http://schemas.openxmlformats.org/officeDocument/2006/relationships/diagramColors" Target="diagrams/colors2.xml"/><Relationship Id="rId39" Type="http://schemas.openxmlformats.org/officeDocument/2006/relationships/diagramData" Target="diagrams/data4.xml"/><Relationship Id="rId21" Type="http://schemas.openxmlformats.org/officeDocument/2006/relationships/image" Target="media/image2.emf"/><Relationship Id="rId34" Type="http://schemas.openxmlformats.org/officeDocument/2006/relationships/diagramLayout" Target="diagrams/layout3.xml"/><Relationship Id="rId42" Type="http://schemas.openxmlformats.org/officeDocument/2006/relationships/diagramColors" Target="diagrams/colors4.xml"/><Relationship Id="rId47" Type="http://schemas.openxmlformats.org/officeDocument/2006/relationships/diagramColors" Target="diagrams/colors5.xml"/><Relationship Id="rId50" Type="http://schemas.openxmlformats.org/officeDocument/2006/relationships/diagramData" Target="diagrams/data6.xml"/><Relationship Id="rId55" Type="http://schemas.openxmlformats.org/officeDocument/2006/relationships/image" Target="media/image6.emf"/><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png"/><Relationship Id="rId29" Type="http://schemas.openxmlformats.org/officeDocument/2006/relationships/package" Target="embeddings/Microsoft_Visio_Drawing2.vsdx"/><Relationship Id="rId41" Type="http://schemas.openxmlformats.org/officeDocument/2006/relationships/diagramQuickStyle" Target="diagrams/quickStyle4.xml"/><Relationship Id="rId54" Type="http://schemas.microsoft.com/office/2007/relationships/diagramDrawing" Target="diagrams/drawing6.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Layout" Target="diagrams/layout2.xml"/><Relationship Id="rId32" Type="http://schemas.openxmlformats.org/officeDocument/2006/relationships/image" Target="media/image5.png"/><Relationship Id="rId37" Type="http://schemas.microsoft.com/office/2007/relationships/diagramDrawing" Target="diagrams/drawing3.xml"/><Relationship Id="rId40" Type="http://schemas.openxmlformats.org/officeDocument/2006/relationships/diagramLayout" Target="diagrams/layout4.xml"/><Relationship Id="rId45" Type="http://schemas.openxmlformats.org/officeDocument/2006/relationships/diagramLayout" Target="diagrams/layout5.xml"/><Relationship Id="rId53" Type="http://schemas.openxmlformats.org/officeDocument/2006/relationships/diagramColors" Target="diagrams/colors6.xml"/><Relationship Id="rId58"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Data" Target="diagrams/data2.xml"/><Relationship Id="rId28" Type="http://schemas.openxmlformats.org/officeDocument/2006/relationships/image" Target="media/image3.emf"/><Relationship Id="rId36" Type="http://schemas.openxmlformats.org/officeDocument/2006/relationships/diagramColors" Target="diagrams/colors3.xml"/><Relationship Id="rId49" Type="http://schemas.openxmlformats.org/officeDocument/2006/relationships/hyperlink" Target="http://3msource.mmm.com/wps/myportal/3M/en_US/About-3M-Policy-Center/WW-corporate/infotech/?univid=1319221135500" TargetMode="External"/><Relationship Id="rId57" Type="http://schemas.openxmlformats.org/officeDocument/2006/relationships/footer" Target="footer1.xml"/><Relationship Id="rId61"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package" Target="embeddings/Microsoft_Visio_Drawing3.vsdx"/><Relationship Id="rId44" Type="http://schemas.openxmlformats.org/officeDocument/2006/relationships/diagramData" Target="diagrams/data5.xml"/><Relationship Id="rId52" Type="http://schemas.openxmlformats.org/officeDocument/2006/relationships/diagramQuickStyle" Target="diagrams/quickStyle6.xm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ff637362.aspx" TargetMode="External"/><Relationship Id="rId22" Type="http://schemas.openxmlformats.org/officeDocument/2006/relationships/package" Target="embeddings/Microsoft_Visio_Drawing1.vsdx"/><Relationship Id="rId27" Type="http://schemas.microsoft.com/office/2007/relationships/diagramDrawing" Target="diagrams/drawing2.xml"/><Relationship Id="rId30" Type="http://schemas.openxmlformats.org/officeDocument/2006/relationships/image" Target="media/image4.emf"/><Relationship Id="rId35" Type="http://schemas.openxmlformats.org/officeDocument/2006/relationships/diagramQuickStyle" Target="diagrams/quickStyle3.xml"/><Relationship Id="rId43" Type="http://schemas.microsoft.com/office/2007/relationships/diagramDrawing" Target="diagrams/drawing4.xml"/><Relationship Id="rId48" Type="http://schemas.microsoft.com/office/2007/relationships/diagramDrawing" Target="diagrams/drawing5.xml"/><Relationship Id="rId56" Type="http://schemas.openxmlformats.org/officeDocument/2006/relationships/package" Target="embeddings/Microsoft_Visio_Drawing4.vsdx"/><Relationship Id="rId8" Type="http://schemas.openxmlformats.org/officeDocument/2006/relationships/settings" Target="settings.xml"/><Relationship Id="rId51" Type="http://schemas.openxmlformats.org/officeDocument/2006/relationships/diagramLayout" Target="diagrams/layout6.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QuickStyle" Target="diagrams/quickStyle1.xml"/><Relationship Id="rId25" Type="http://schemas.openxmlformats.org/officeDocument/2006/relationships/diagramQuickStyle" Target="diagrams/quickStyle2.xml"/><Relationship Id="rId33" Type="http://schemas.openxmlformats.org/officeDocument/2006/relationships/diagramData" Target="diagrams/data3.xml"/><Relationship Id="rId38" Type="http://schemas.openxmlformats.org/officeDocument/2006/relationships/hyperlink" Target="http://www.xamarin.com" TargetMode="External"/><Relationship Id="rId46" Type="http://schemas.openxmlformats.org/officeDocument/2006/relationships/diagramQuickStyle" Target="diagrams/quickStyle5.xml"/><Relationship Id="rId5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62BED-8780-4114-A586-22D6AEF2891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207D8E3-EA16-4D06-AA4B-D7CA13A87FEC}">
      <dgm:prSet phldrT="[Text]"/>
      <dgm:spPr/>
      <dgm:t>
        <a:bodyPr/>
        <a:lstStyle/>
        <a:p>
          <a:r>
            <a:rPr lang="en-US"/>
            <a:t>TFS Instance</a:t>
          </a:r>
        </a:p>
      </dgm:t>
    </dgm:pt>
    <dgm:pt modelId="{3A78B514-226D-4E6B-8A13-34D4252F3336}" type="parTrans" cxnId="{6F9EF46E-42C5-42C4-85EF-899FFAA506FE}">
      <dgm:prSet/>
      <dgm:spPr/>
      <dgm:t>
        <a:bodyPr/>
        <a:lstStyle/>
        <a:p>
          <a:endParaRPr lang="en-US"/>
        </a:p>
      </dgm:t>
    </dgm:pt>
    <dgm:pt modelId="{9A55A423-A12E-4CE9-AA67-0E87772CE3D6}" type="sibTrans" cxnId="{6F9EF46E-42C5-42C4-85EF-899FFAA506FE}">
      <dgm:prSet/>
      <dgm:spPr/>
      <dgm:t>
        <a:bodyPr/>
        <a:lstStyle/>
        <a:p>
          <a:endParaRPr lang="en-US"/>
        </a:p>
      </dgm:t>
    </dgm:pt>
    <dgm:pt modelId="{9278AEDE-E03B-438C-BCBA-C767B70D5B80}">
      <dgm:prSet phldrT="[Text]"/>
      <dgm:spPr/>
      <dgm:t>
        <a:bodyPr/>
        <a:lstStyle/>
        <a:p>
          <a:r>
            <a:rPr lang="en-US"/>
            <a:t>Team Project Collection 1</a:t>
          </a:r>
        </a:p>
      </dgm:t>
    </dgm:pt>
    <dgm:pt modelId="{AE86FA91-E1C9-4F00-9DD3-D4F3AC6A5734}" type="parTrans" cxnId="{C247C9C3-C26C-4BF8-8168-B4D90BC71B51}">
      <dgm:prSet/>
      <dgm:spPr/>
      <dgm:t>
        <a:bodyPr/>
        <a:lstStyle/>
        <a:p>
          <a:endParaRPr lang="en-US"/>
        </a:p>
      </dgm:t>
    </dgm:pt>
    <dgm:pt modelId="{598F53CA-0576-4C95-8764-3478BD00861C}" type="sibTrans" cxnId="{C247C9C3-C26C-4BF8-8168-B4D90BC71B51}">
      <dgm:prSet/>
      <dgm:spPr/>
      <dgm:t>
        <a:bodyPr/>
        <a:lstStyle/>
        <a:p>
          <a:endParaRPr lang="en-US"/>
        </a:p>
      </dgm:t>
    </dgm:pt>
    <dgm:pt modelId="{9CA8C0F4-5C20-41F6-8802-0FEA352F851C}">
      <dgm:prSet phldrT="[Text]"/>
      <dgm:spPr/>
      <dgm:t>
        <a:bodyPr/>
        <a:lstStyle/>
        <a:p>
          <a:r>
            <a:rPr lang="en-US"/>
            <a:t>Team project 1</a:t>
          </a:r>
        </a:p>
      </dgm:t>
    </dgm:pt>
    <dgm:pt modelId="{C277064A-0A83-4831-B2A7-BD0052307EB6}" type="parTrans" cxnId="{F69406C6-8AD1-4DDF-B229-8ED91E9F2725}">
      <dgm:prSet/>
      <dgm:spPr/>
      <dgm:t>
        <a:bodyPr/>
        <a:lstStyle/>
        <a:p>
          <a:endParaRPr lang="en-US"/>
        </a:p>
      </dgm:t>
    </dgm:pt>
    <dgm:pt modelId="{8D4F963E-011A-4416-A2B7-F57D5564E736}" type="sibTrans" cxnId="{F69406C6-8AD1-4DDF-B229-8ED91E9F2725}">
      <dgm:prSet/>
      <dgm:spPr/>
      <dgm:t>
        <a:bodyPr/>
        <a:lstStyle/>
        <a:p>
          <a:endParaRPr lang="en-US"/>
        </a:p>
      </dgm:t>
    </dgm:pt>
    <dgm:pt modelId="{0EA44F5D-0777-4D1F-AF15-9CFF97E2244D}">
      <dgm:prSet phldrT="[Text]"/>
      <dgm:spPr/>
      <dgm:t>
        <a:bodyPr/>
        <a:lstStyle/>
        <a:p>
          <a:r>
            <a:rPr lang="en-US"/>
            <a:t>Team Project Collection 2</a:t>
          </a:r>
        </a:p>
      </dgm:t>
    </dgm:pt>
    <dgm:pt modelId="{E75E6486-0D04-4249-AEB9-2E804DCB307C}" type="parTrans" cxnId="{F8DBF155-82BA-4FC3-9356-53920150D48C}">
      <dgm:prSet/>
      <dgm:spPr/>
      <dgm:t>
        <a:bodyPr/>
        <a:lstStyle/>
        <a:p>
          <a:endParaRPr lang="en-US"/>
        </a:p>
      </dgm:t>
    </dgm:pt>
    <dgm:pt modelId="{A6401890-62ED-4039-B78C-F7508A8D2EE7}" type="sibTrans" cxnId="{F8DBF155-82BA-4FC3-9356-53920150D48C}">
      <dgm:prSet/>
      <dgm:spPr/>
      <dgm:t>
        <a:bodyPr/>
        <a:lstStyle/>
        <a:p>
          <a:endParaRPr lang="en-US"/>
        </a:p>
      </dgm:t>
    </dgm:pt>
    <dgm:pt modelId="{25E13360-E1B1-4C07-AA02-308E3A8A94A0}">
      <dgm:prSet phldrT="[Text]"/>
      <dgm:spPr/>
      <dgm:t>
        <a:bodyPr/>
        <a:lstStyle/>
        <a:p>
          <a:r>
            <a:rPr lang="en-US"/>
            <a:t>Team Project 2</a:t>
          </a:r>
        </a:p>
      </dgm:t>
    </dgm:pt>
    <dgm:pt modelId="{07A9D744-894E-4D20-AFCC-9C587C64DCBF}" type="parTrans" cxnId="{E8B93C48-2598-404D-B931-FA86B0733771}">
      <dgm:prSet/>
      <dgm:spPr/>
      <dgm:t>
        <a:bodyPr/>
        <a:lstStyle/>
        <a:p>
          <a:endParaRPr lang="en-US"/>
        </a:p>
      </dgm:t>
    </dgm:pt>
    <dgm:pt modelId="{C50EDE06-A4A8-483E-BAF3-966487ED2FCD}" type="sibTrans" cxnId="{E8B93C48-2598-404D-B931-FA86B0733771}">
      <dgm:prSet/>
      <dgm:spPr/>
      <dgm:t>
        <a:bodyPr/>
        <a:lstStyle/>
        <a:p>
          <a:endParaRPr lang="en-US"/>
        </a:p>
      </dgm:t>
    </dgm:pt>
    <dgm:pt modelId="{EEE6C4ED-6EB9-45E8-92E7-0FA76A75A270}">
      <dgm:prSet phldrT="[Text]"/>
      <dgm:spPr/>
      <dgm:t>
        <a:bodyPr/>
        <a:lstStyle/>
        <a:p>
          <a:r>
            <a:rPr lang="en-US"/>
            <a:t>Team Project 3</a:t>
          </a:r>
        </a:p>
      </dgm:t>
    </dgm:pt>
    <dgm:pt modelId="{53B16751-02C6-453A-92C5-17EB737E19C4}" type="parTrans" cxnId="{BA8D0E8D-D5EF-47B2-A1CC-20586169DF17}">
      <dgm:prSet/>
      <dgm:spPr/>
      <dgm:t>
        <a:bodyPr/>
        <a:lstStyle/>
        <a:p>
          <a:endParaRPr lang="en-US"/>
        </a:p>
      </dgm:t>
    </dgm:pt>
    <dgm:pt modelId="{43454C2B-1D93-4BD7-8B6F-0066469519CB}" type="sibTrans" cxnId="{BA8D0E8D-D5EF-47B2-A1CC-20586169DF17}">
      <dgm:prSet/>
      <dgm:spPr/>
      <dgm:t>
        <a:bodyPr/>
        <a:lstStyle/>
        <a:p>
          <a:endParaRPr lang="en-US"/>
        </a:p>
      </dgm:t>
    </dgm:pt>
    <dgm:pt modelId="{3715E339-8712-47A5-A37B-1BEC1C38F3C2}">
      <dgm:prSet phldrT="[Text]"/>
      <dgm:spPr/>
      <dgm:t>
        <a:bodyPr/>
        <a:lstStyle/>
        <a:p>
          <a:r>
            <a:rPr lang="en-US"/>
            <a:t>Team Project 4</a:t>
          </a:r>
        </a:p>
      </dgm:t>
    </dgm:pt>
    <dgm:pt modelId="{7C4918FB-DEA4-48C1-A9BF-108E855B625D}" type="parTrans" cxnId="{0473BEA3-F09A-44C6-82F3-707C3A326629}">
      <dgm:prSet/>
      <dgm:spPr/>
      <dgm:t>
        <a:bodyPr/>
        <a:lstStyle/>
        <a:p>
          <a:endParaRPr lang="en-US"/>
        </a:p>
      </dgm:t>
    </dgm:pt>
    <dgm:pt modelId="{524E3742-A99E-47E7-90CF-233A45C20A49}" type="sibTrans" cxnId="{0473BEA3-F09A-44C6-82F3-707C3A326629}">
      <dgm:prSet/>
      <dgm:spPr/>
      <dgm:t>
        <a:bodyPr/>
        <a:lstStyle/>
        <a:p>
          <a:endParaRPr lang="en-US"/>
        </a:p>
      </dgm:t>
    </dgm:pt>
    <dgm:pt modelId="{ECB6E366-CC6F-4F80-BBAF-8E2931D7856F}" type="pres">
      <dgm:prSet presAssocID="{4C862BED-8780-4114-A586-22D6AEF28919}" presName="Name0" presStyleCnt="0">
        <dgm:presLayoutVars>
          <dgm:orgChart val="1"/>
          <dgm:chPref val="1"/>
          <dgm:dir/>
          <dgm:animOne val="branch"/>
          <dgm:animLvl val="lvl"/>
          <dgm:resizeHandles/>
        </dgm:presLayoutVars>
      </dgm:prSet>
      <dgm:spPr/>
      <dgm:t>
        <a:bodyPr/>
        <a:lstStyle/>
        <a:p>
          <a:endParaRPr lang="en-US"/>
        </a:p>
      </dgm:t>
    </dgm:pt>
    <dgm:pt modelId="{4B0477E6-7B1C-4703-849C-B129C96C77A5}" type="pres">
      <dgm:prSet presAssocID="{0207D8E3-EA16-4D06-AA4B-D7CA13A87FEC}" presName="hierRoot1" presStyleCnt="0">
        <dgm:presLayoutVars>
          <dgm:hierBranch val="init"/>
        </dgm:presLayoutVars>
      </dgm:prSet>
      <dgm:spPr/>
    </dgm:pt>
    <dgm:pt modelId="{FC575A37-C35B-4114-BA07-042EAB7C888C}" type="pres">
      <dgm:prSet presAssocID="{0207D8E3-EA16-4D06-AA4B-D7CA13A87FEC}" presName="rootComposite1" presStyleCnt="0"/>
      <dgm:spPr/>
    </dgm:pt>
    <dgm:pt modelId="{36B3991C-F52D-41F1-A4A9-32059D767DEB}" type="pres">
      <dgm:prSet presAssocID="{0207D8E3-EA16-4D06-AA4B-D7CA13A87FEC}" presName="rootText1" presStyleLbl="alignAcc1" presStyleIdx="0" presStyleCnt="0">
        <dgm:presLayoutVars>
          <dgm:chPref val="3"/>
        </dgm:presLayoutVars>
      </dgm:prSet>
      <dgm:spPr/>
      <dgm:t>
        <a:bodyPr/>
        <a:lstStyle/>
        <a:p>
          <a:endParaRPr lang="en-US"/>
        </a:p>
      </dgm:t>
    </dgm:pt>
    <dgm:pt modelId="{8A61A0C2-EB9A-4712-B4B2-2F5AF61CAC96}" type="pres">
      <dgm:prSet presAssocID="{0207D8E3-EA16-4D06-AA4B-D7CA13A87FEC}" presName="topArc1" presStyleLbl="parChTrans1D1" presStyleIdx="0" presStyleCnt="14"/>
      <dgm:spPr/>
    </dgm:pt>
    <dgm:pt modelId="{9B948900-EC27-4A52-86CD-71F212ADEEC2}" type="pres">
      <dgm:prSet presAssocID="{0207D8E3-EA16-4D06-AA4B-D7CA13A87FEC}" presName="bottomArc1" presStyleLbl="parChTrans1D1" presStyleIdx="1" presStyleCnt="14"/>
      <dgm:spPr/>
    </dgm:pt>
    <dgm:pt modelId="{31D5EC41-05E7-443E-B5CE-9396D100D18C}" type="pres">
      <dgm:prSet presAssocID="{0207D8E3-EA16-4D06-AA4B-D7CA13A87FEC}" presName="topConnNode1" presStyleLbl="node1" presStyleIdx="0" presStyleCnt="0"/>
      <dgm:spPr/>
      <dgm:t>
        <a:bodyPr/>
        <a:lstStyle/>
        <a:p>
          <a:endParaRPr lang="en-US"/>
        </a:p>
      </dgm:t>
    </dgm:pt>
    <dgm:pt modelId="{5AD58ABF-1F73-4DCB-AD59-CA6CA93F696D}" type="pres">
      <dgm:prSet presAssocID="{0207D8E3-EA16-4D06-AA4B-D7CA13A87FEC}" presName="hierChild2" presStyleCnt="0"/>
      <dgm:spPr/>
    </dgm:pt>
    <dgm:pt modelId="{73EB7D95-42C6-454D-8E61-90A22A18F310}" type="pres">
      <dgm:prSet presAssocID="{AE86FA91-E1C9-4F00-9DD3-D4F3AC6A5734}" presName="Name28" presStyleLbl="parChTrans1D2" presStyleIdx="0" presStyleCnt="2"/>
      <dgm:spPr/>
      <dgm:t>
        <a:bodyPr/>
        <a:lstStyle/>
        <a:p>
          <a:endParaRPr lang="en-US"/>
        </a:p>
      </dgm:t>
    </dgm:pt>
    <dgm:pt modelId="{75948A32-CEFF-43A6-A1D8-628B55EA5018}" type="pres">
      <dgm:prSet presAssocID="{9278AEDE-E03B-438C-BCBA-C767B70D5B80}" presName="hierRoot2" presStyleCnt="0">
        <dgm:presLayoutVars>
          <dgm:hierBranch val="init"/>
        </dgm:presLayoutVars>
      </dgm:prSet>
      <dgm:spPr/>
    </dgm:pt>
    <dgm:pt modelId="{ADFF1B15-FFE4-4A9B-8798-333A3D51A392}" type="pres">
      <dgm:prSet presAssocID="{9278AEDE-E03B-438C-BCBA-C767B70D5B80}" presName="rootComposite2" presStyleCnt="0"/>
      <dgm:spPr/>
    </dgm:pt>
    <dgm:pt modelId="{6672A400-6CD2-4C49-9997-23C4C9BC3D4E}" type="pres">
      <dgm:prSet presAssocID="{9278AEDE-E03B-438C-BCBA-C767B70D5B80}" presName="rootText2" presStyleLbl="alignAcc1" presStyleIdx="0" presStyleCnt="0">
        <dgm:presLayoutVars>
          <dgm:chPref val="3"/>
        </dgm:presLayoutVars>
      </dgm:prSet>
      <dgm:spPr/>
      <dgm:t>
        <a:bodyPr/>
        <a:lstStyle/>
        <a:p>
          <a:endParaRPr lang="en-US"/>
        </a:p>
      </dgm:t>
    </dgm:pt>
    <dgm:pt modelId="{27999FA6-037B-4891-93FC-AF0ACE7B605F}" type="pres">
      <dgm:prSet presAssocID="{9278AEDE-E03B-438C-BCBA-C767B70D5B80}" presName="topArc2" presStyleLbl="parChTrans1D1" presStyleIdx="2" presStyleCnt="14"/>
      <dgm:spPr/>
    </dgm:pt>
    <dgm:pt modelId="{D769A9D1-D0C9-429B-9D1C-EA0C451F7FED}" type="pres">
      <dgm:prSet presAssocID="{9278AEDE-E03B-438C-BCBA-C767B70D5B80}" presName="bottomArc2" presStyleLbl="parChTrans1D1" presStyleIdx="3" presStyleCnt="14"/>
      <dgm:spPr/>
    </dgm:pt>
    <dgm:pt modelId="{760CDB95-F4D6-48FE-BD6C-B24B9DE24BF3}" type="pres">
      <dgm:prSet presAssocID="{9278AEDE-E03B-438C-BCBA-C767B70D5B80}" presName="topConnNode2" presStyleLbl="node2" presStyleIdx="0" presStyleCnt="0"/>
      <dgm:spPr/>
      <dgm:t>
        <a:bodyPr/>
        <a:lstStyle/>
        <a:p>
          <a:endParaRPr lang="en-US"/>
        </a:p>
      </dgm:t>
    </dgm:pt>
    <dgm:pt modelId="{961F1443-693A-4CDD-95E9-152C543374F1}" type="pres">
      <dgm:prSet presAssocID="{9278AEDE-E03B-438C-BCBA-C767B70D5B80}" presName="hierChild4" presStyleCnt="0"/>
      <dgm:spPr/>
    </dgm:pt>
    <dgm:pt modelId="{2A1A4444-8BB5-4440-882C-5234A686B96B}" type="pres">
      <dgm:prSet presAssocID="{C277064A-0A83-4831-B2A7-BD0052307EB6}" presName="Name28" presStyleLbl="parChTrans1D3" presStyleIdx="0" presStyleCnt="4"/>
      <dgm:spPr/>
      <dgm:t>
        <a:bodyPr/>
        <a:lstStyle/>
        <a:p>
          <a:endParaRPr lang="en-US"/>
        </a:p>
      </dgm:t>
    </dgm:pt>
    <dgm:pt modelId="{D7EDFBCA-8239-434D-9EDD-5F86ADC6CBB0}" type="pres">
      <dgm:prSet presAssocID="{9CA8C0F4-5C20-41F6-8802-0FEA352F851C}" presName="hierRoot2" presStyleCnt="0">
        <dgm:presLayoutVars>
          <dgm:hierBranch val="init"/>
        </dgm:presLayoutVars>
      </dgm:prSet>
      <dgm:spPr/>
    </dgm:pt>
    <dgm:pt modelId="{0DDFC225-5194-48B0-A1B2-F9A4692FF1DD}" type="pres">
      <dgm:prSet presAssocID="{9CA8C0F4-5C20-41F6-8802-0FEA352F851C}" presName="rootComposite2" presStyleCnt="0"/>
      <dgm:spPr/>
    </dgm:pt>
    <dgm:pt modelId="{3672C66F-84C7-40CF-A161-46AE861E258B}" type="pres">
      <dgm:prSet presAssocID="{9CA8C0F4-5C20-41F6-8802-0FEA352F851C}" presName="rootText2" presStyleLbl="alignAcc1" presStyleIdx="0" presStyleCnt="0">
        <dgm:presLayoutVars>
          <dgm:chPref val="3"/>
        </dgm:presLayoutVars>
      </dgm:prSet>
      <dgm:spPr/>
      <dgm:t>
        <a:bodyPr/>
        <a:lstStyle/>
        <a:p>
          <a:endParaRPr lang="en-US"/>
        </a:p>
      </dgm:t>
    </dgm:pt>
    <dgm:pt modelId="{904E8DD3-6812-43C7-ABF5-A10147BC0C7B}" type="pres">
      <dgm:prSet presAssocID="{9CA8C0F4-5C20-41F6-8802-0FEA352F851C}" presName="topArc2" presStyleLbl="parChTrans1D1" presStyleIdx="4" presStyleCnt="14"/>
      <dgm:spPr/>
    </dgm:pt>
    <dgm:pt modelId="{2C20FD7B-C0E6-49D8-9D5D-546545C3A13A}" type="pres">
      <dgm:prSet presAssocID="{9CA8C0F4-5C20-41F6-8802-0FEA352F851C}" presName="bottomArc2" presStyleLbl="parChTrans1D1" presStyleIdx="5" presStyleCnt="14"/>
      <dgm:spPr/>
    </dgm:pt>
    <dgm:pt modelId="{40298888-A400-4686-A467-29F686969BFC}" type="pres">
      <dgm:prSet presAssocID="{9CA8C0F4-5C20-41F6-8802-0FEA352F851C}" presName="topConnNode2" presStyleLbl="node3" presStyleIdx="0" presStyleCnt="0"/>
      <dgm:spPr/>
      <dgm:t>
        <a:bodyPr/>
        <a:lstStyle/>
        <a:p>
          <a:endParaRPr lang="en-US"/>
        </a:p>
      </dgm:t>
    </dgm:pt>
    <dgm:pt modelId="{06E874E9-85CF-46DC-854E-7DD76948BCEA}" type="pres">
      <dgm:prSet presAssocID="{9CA8C0F4-5C20-41F6-8802-0FEA352F851C}" presName="hierChild4" presStyleCnt="0"/>
      <dgm:spPr/>
    </dgm:pt>
    <dgm:pt modelId="{B8DE34BF-874D-4089-ACC7-D83877708C80}" type="pres">
      <dgm:prSet presAssocID="{9CA8C0F4-5C20-41F6-8802-0FEA352F851C}" presName="hierChild5" presStyleCnt="0"/>
      <dgm:spPr/>
    </dgm:pt>
    <dgm:pt modelId="{DE61026D-7091-47F8-BBAE-675F3DB2C23C}" type="pres">
      <dgm:prSet presAssocID="{07A9D744-894E-4D20-AFCC-9C587C64DCBF}" presName="Name28" presStyleLbl="parChTrans1D3" presStyleIdx="1" presStyleCnt="4"/>
      <dgm:spPr/>
      <dgm:t>
        <a:bodyPr/>
        <a:lstStyle/>
        <a:p>
          <a:endParaRPr lang="en-US"/>
        </a:p>
      </dgm:t>
    </dgm:pt>
    <dgm:pt modelId="{976BEAAF-0BE9-40AE-82DC-51035FEF3ECE}" type="pres">
      <dgm:prSet presAssocID="{25E13360-E1B1-4C07-AA02-308E3A8A94A0}" presName="hierRoot2" presStyleCnt="0">
        <dgm:presLayoutVars>
          <dgm:hierBranch val="init"/>
        </dgm:presLayoutVars>
      </dgm:prSet>
      <dgm:spPr/>
    </dgm:pt>
    <dgm:pt modelId="{B74EC0F5-D1FA-453C-AB53-27ECD8BDC847}" type="pres">
      <dgm:prSet presAssocID="{25E13360-E1B1-4C07-AA02-308E3A8A94A0}" presName="rootComposite2" presStyleCnt="0"/>
      <dgm:spPr/>
    </dgm:pt>
    <dgm:pt modelId="{19F47C6A-2BF5-4A1E-B730-A96EFF1806F4}" type="pres">
      <dgm:prSet presAssocID="{25E13360-E1B1-4C07-AA02-308E3A8A94A0}" presName="rootText2" presStyleLbl="alignAcc1" presStyleIdx="0" presStyleCnt="0">
        <dgm:presLayoutVars>
          <dgm:chPref val="3"/>
        </dgm:presLayoutVars>
      </dgm:prSet>
      <dgm:spPr/>
      <dgm:t>
        <a:bodyPr/>
        <a:lstStyle/>
        <a:p>
          <a:endParaRPr lang="en-US"/>
        </a:p>
      </dgm:t>
    </dgm:pt>
    <dgm:pt modelId="{0C24555C-ADF1-45B0-974E-55E01B69C3D8}" type="pres">
      <dgm:prSet presAssocID="{25E13360-E1B1-4C07-AA02-308E3A8A94A0}" presName="topArc2" presStyleLbl="parChTrans1D1" presStyleIdx="6" presStyleCnt="14"/>
      <dgm:spPr/>
    </dgm:pt>
    <dgm:pt modelId="{F59C6F5E-DAD6-4F97-B682-16FFB56E4F76}" type="pres">
      <dgm:prSet presAssocID="{25E13360-E1B1-4C07-AA02-308E3A8A94A0}" presName="bottomArc2" presStyleLbl="parChTrans1D1" presStyleIdx="7" presStyleCnt="14"/>
      <dgm:spPr/>
    </dgm:pt>
    <dgm:pt modelId="{E77C8A0F-5B75-4E02-8BE6-E6F30FBB3AFB}" type="pres">
      <dgm:prSet presAssocID="{25E13360-E1B1-4C07-AA02-308E3A8A94A0}" presName="topConnNode2" presStyleLbl="node3" presStyleIdx="0" presStyleCnt="0"/>
      <dgm:spPr/>
      <dgm:t>
        <a:bodyPr/>
        <a:lstStyle/>
        <a:p>
          <a:endParaRPr lang="en-US"/>
        </a:p>
      </dgm:t>
    </dgm:pt>
    <dgm:pt modelId="{D70AFD54-0620-45E7-8235-344D167A6193}" type="pres">
      <dgm:prSet presAssocID="{25E13360-E1B1-4C07-AA02-308E3A8A94A0}" presName="hierChild4" presStyleCnt="0"/>
      <dgm:spPr/>
    </dgm:pt>
    <dgm:pt modelId="{FB30033E-15A4-40C7-A76B-63601A5160A8}" type="pres">
      <dgm:prSet presAssocID="{25E13360-E1B1-4C07-AA02-308E3A8A94A0}" presName="hierChild5" presStyleCnt="0"/>
      <dgm:spPr/>
    </dgm:pt>
    <dgm:pt modelId="{CF4866E1-FE5B-4AC8-A5E1-E517E251EB94}" type="pres">
      <dgm:prSet presAssocID="{9278AEDE-E03B-438C-BCBA-C767B70D5B80}" presName="hierChild5" presStyleCnt="0"/>
      <dgm:spPr/>
    </dgm:pt>
    <dgm:pt modelId="{02A26F12-3115-4C61-AA55-31CC051B1BCC}" type="pres">
      <dgm:prSet presAssocID="{E75E6486-0D04-4249-AEB9-2E804DCB307C}" presName="Name28" presStyleLbl="parChTrans1D2" presStyleIdx="1" presStyleCnt="2"/>
      <dgm:spPr/>
      <dgm:t>
        <a:bodyPr/>
        <a:lstStyle/>
        <a:p>
          <a:endParaRPr lang="en-US"/>
        </a:p>
      </dgm:t>
    </dgm:pt>
    <dgm:pt modelId="{B1F5EF91-159B-4E76-8F81-332B9BC3F870}" type="pres">
      <dgm:prSet presAssocID="{0EA44F5D-0777-4D1F-AF15-9CFF97E2244D}" presName="hierRoot2" presStyleCnt="0">
        <dgm:presLayoutVars>
          <dgm:hierBranch val="init"/>
        </dgm:presLayoutVars>
      </dgm:prSet>
      <dgm:spPr/>
    </dgm:pt>
    <dgm:pt modelId="{84465DA7-BD9D-433B-B6DE-208B8FF26A94}" type="pres">
      <dgm:prSet presAssocID="{0EA44F5D-0777-4D1F-AF15-9CFF97E2244D}" presName="rootComposite2" presStyleCnt="0"/>
      <dgm:spPr/>
    </dgm:pt>
    <dgm:pt modelId="{8FFAFBD0-E88A-4728-85D0-C23890AA4F1B}" type="pres">
      <dgm:prSet presAssocID="{0EA44F5D-0777-4D1F-AF15-9CFF97E2244D}" presName="rootText2" presStyleLbl="alignAcc1" presStyleIdx="0" presStyleCnt="0">
        <dgm:presLayoutVars>
          <dgm:chPref val="3"/>
        </dgm:presLayoutVars>
      </dgm:prSet>
      <dgm:spPr/>
      <dgm:t>
        <a:bodyPr/>
        <a:lstStyle/>
        <a:p>
          <a:endParaRPr lang="en-US"/>
        </a:p>
      </dgm:t>
    </dgm:pt>
    <dgm:pt modelId="{FA09453E-07C4-4D8B-A5EF-33EA1B1FE8F4}" type="pres">
      <dgm:prSet presAssocID="{0EA44F5D-0777-4D1F-AF15-9CFF97E2244D}" presName="topArc2" presStyleLbl="parChTrans1D1" presStyleIdx="8" presStyleCnt="14"/>
      <dgm:spPr/>
    </dgm:pt>
    <dgm:pt modelId="{40A5D6D4-D1D1-4C6A-B9B8-E771274A0056}" type="pres">
      <dgm:prSet presAssocID="{0EA44F5D-0777-4D1F-AF15-9CFF97E2244D}" presName="bottomArc2" presStyleLbl="parChTrans1D1" presStyleIdx="9" presStyleCnt="14"/>
      <dgm:spPr/>
    </dgm:pt>
    <dgm:pt modelId="{850317FE-A799-4A58-97F8-C1E8232B89A2}" type="pres">
      <dgm:prSet presAssocID="{0EA44F5D-0777-4D1F-AF15-9CFF97E2244D}" presName="topConnNode2" presStyleLbl="node2" presStyleIdx="0" presStyleCnt="0"/>
      <dgm:spPr/>
      <dgm:t>
        <a:bodyPr/>
        <a:lstStyle/>
        <a:p>
          <a:endParaRPr lang="en-US"/>
        </a:p>
      </dgm:t>
    </dgm:pt>
    <dgm:pt modelId="{07CAB963-B695-4886-8596-CC0E4C3585B6}" type="pres">
      <dgm:prSet presAssocID="{0EA44F5D-0777-4D1F-AF15-9CFF97E2244D}" presName="hierChild4" presStyleCnt="0"/>
      <dgm:spPr/>
    </dgm:pt>
    <dgm:pt modelId="{8F3F071F-7A81-4F46-8CDB-84F29F2DE582}" type="pres">
      <dgm:prSet presAssocID="{53B16751-02C6-453A-92C5-17EB737E19C4}" presName="Name28" presStyleLbl="parChTrans1D3" presStyleIdx="2" presStyleCnt="4"/>
      <dgm:spPr/>
      <dgm:t>
        <a:bodyPr/>
        <a:lstStyle/>
        <a:p>
          <a:endParaRPr lang="en-US"/>
        </a:p>
      </dgm:t>
    </dgm:pt>
    <dgm:pt modelId="{3CDCCF79-306D-44C6-BC9C-41AE9E315111}" type="pres">
      <dgm:prSet presAssocID="{EEE6C4ED-6EB9-45E8-92E7-0FA76A75A270}" presName="hierRoot2" presStyleCnt="0">
        <dgm:presLayoutVars>
          <dgm:hierBranch val="init"/>
        </dgm:presLayoutVars>
      </dgm:prSet>
      <dgm:spPr/>
    </dgm:pt>
    <dgm:pt modelId="{0C6A7460-CD7A-47FE-99B3-D3E72F814638}" type="pres">
      <dgm:prSet presAssocID="{EEE6C4ED-6EB9-45E8-92E7-0FA76A75A270}" presName="rootComposite2" presStyleCnt="0"/>
      <dgm:spPr/>
    </dgm:pt>
    <dgm:pt modelId="{08F3B5AB-1FF1-492B-8B87-9C6819B42FD6}" type="pres">
      <dgm:prSet presAssocID="{EEE6C4ED-6EB9-45E8-92E7-0FA76A75A270}" presName="rootText2" presStyleLbl="alignAcc1" presStyleIdx="0" presStyleCnt="0">
        <dgm:presLayoutVars>
          <dgm:chPref val="3"/>
        </dgm:presLayoutVars>
      </dgm:prSet>
      <dgm:spPr/>
      <dgm:t>
        <a:bodyPr/>
        <a:lstStyle/>
        <a:p>
          <a:endParaRPr lang="en-US"/>
        </a:p>
      </dgm:t>
    </dgm:pt>
    <dgm:pt modelId="{0C7214EE-AD6A-4E75-9BFE-97BC9F16F2F8}" type="pres">
      <dgm:prSet presAssocID="{EEE6C4ED-6EB9-45E8-92E7-0FA76A75A270}" presName="topArc2" presStyleLbl="parChTrans1D1" presStyleIdx="10" presStyleCnt="14"/>
      <dgm:spPr/>
    </dgm:pt>
    <dgm:pt modelId="{1CC86617-F16C-4596-94F3-6315A836EDA9}" type="pres">
      <dgm:prSet presAssocID="{EEE6C4ED-6EB9-45E8-92E7-0FA76A75A270}" presName="bottomArc2" presStyleLbl="parChTrans1D1" presStyleIdx="11" presStyleCnt="14"/>
      <dgm:spPr/>
    </dgm:pt>
    <dgm:pt modelId="{7D2DFC15-62DA-4BC5-B8E5-20DFE10276AC}" type="pres">
      <dgm:prSet presAssocID="{EEE6C4ED-6EB9-45E8-92E7-0FA76A75A270}" presName="topConnNode2" presStyleLbl="node3" presStyleIdx="0" presStyleCnt="0"/>
      <dgm:spPr/>
      <dgm:t>
        <a:bodyPr/>
        <a:lstStyle/>
        <a:p>
          <a:endParaRPr lang="en-US"/>
        </a:p>
      </dgm:t>
    </dgm:pt>
    <dgm:pt modelId="{7DF5AD22-82ED-4985-959A-CDEBA602F2A5}" type="pres">
      <dgm:prSet presAssocID="{EEE6C4ED-6EB9-45E8-92E7-0FA76A75A270}" presName="hierChild4" presStyleCnt="0"/>
      <dgm:spPr/>
    </dgm:pt>
    <dgm:pt modelId="{A38D2D3C-0DB3-493A-9009-7ACC61940BC9}" type="pres">
      <dgm:prSet presAssocID="{EEE6C4ED-6EB9-45E8-92E7-0FA76A75A270}" presName="hierChild5" presStyleCnt="0"/>
      <dgm:spPr/>
    </dgm:pt>
    <dgm:pt modelId="{16F30700-C505-4456-AC73-34D7BEDF09A0}" type="pres">
      <dgm:prSet presAssocID="{7C4918FB-DEA4-48C1-A9BF-108E855B625D}" presName="Name28" presStyleLbl="parChTrans1D3" presStyleIdx="3" presStyleCnt="4"/>
      <dgm:spPr/>
      <dgm:t>
        <a:bodyPr/>
        <a:lstStyle/>
        <a:p>
          <a:endParaRPr lang="en-US"/>
        </a:p>
      </dgm:t>
    </dgm:pt>
    <dgm:pt modelId="{0AE1F7D3-0575-4D18-8E8B-6832E6155DA4}" type="pres">
      <dgm:prSet presAssocID="{3715E339-8712-47A5-A37B-1BEC1C38F3C2}" presName="hierRoot2" presStyleCnt="0">
        <dgm:presLayoutVars>
          <dgm:hierBranch val="init"/>
        </dgm:presLayoutVars>
      </dgm:prSet>
      <dgm:spPr/>
    </dgm:pt>
    <dgm:pt modelId="{8F6032B2-C8B8-4282-94E2-44AD7088D4BC}" type="pres">
      <dgm:prSet presAssocID="{3715E339-8712-47A5-A37B-1BEC1C38F3C2}" presName="rootComposite2" presStyleCnt="0"/>
      <dgm:spPr/>
    </dgm:pt>
    <dgm:pt modelId="{CB0E7351-D7A2-4695-90D8-646AF4604289}" type="pres">
      <dgm:prSet presAssocID="{3715E339-8712-47A5-A37B-1BEC1C38F3C2}" presName="rootText2" presStyleLbl="alignAcc1" presStyleIdx="0" presStyleCnt="0">
        <dgm:presLayoutVars>
          <dgm:chPref val="3"/>
        </dgm:presLayoutVars>
      </dgm:prSet>
      <dgm:spPr/>
      <dgm:t>
        <a:bodyPr/>
        <a:lstStyle/>
        <a:p>
          <a:endParaRPr lang="en-US"/>
        </a:p>
      </dgm:t>
    </dgm:pt>
    <dgm:pt modelId="{D55F8C00-FF3C-4B8F-83F4-940D1E2B661D}" type="pres">
      <dgm:prSet presAssocID="{3715E339-8712-47A5-A37B-1BEC1C38F3C2}" presName="topArc2" presStyleLbl="parChTrans1D1" presStyleIdx="12" presStyleCnt="14"/>
      <dgm:spPr/>
    </dgm:pt>
    <dgm:pt modelId="{1B182EB9-4610-4C8C-94EB-A23B50FEA186}" type="pres">
      <dgm:prSet presAssocID="{3715E339-8712-47A5-A37B-1BEC1C38F3C2}" presName="bottomArc2" presStyleLbl="parChTrans1D1" presStyleIdx="13" presStyleCnt="14"/>
      <dgm:spPr/>
    </dgm:pt>
    <dgm:pt modelId="{A6443024-06FC-46E9-BFEB-2C78AA4D6FC1}" type="pres">
      <dgm:prSet presAssocID="{3715E339-8712-47A5-A37B-1BEC1C38F3C2}" presName="topConnNode2" presStyleLbl="node3" presStyleIdx="0" presStyleCnt="0"/>
      <dgm:spPr/>
      <dgm:t>
        <a:bodyPr/>
        <a:lstStyle/>
        <a:p>
          <a:endParaRPr lang="en-US"/>
        </a:p>
      </dgm:t>
    </dgm:pt>
    <dgm:pt modelId="{B11F33D1-FE36-4FF0-AEC1-004916F08F25}" type="pres">
      <dgm:prSet presAssocID="{3715E339-8712-47A5-A37B-1BEC1C38F3C2}" presName="hierChild4" presStyleCnt="0"/>
      <dgm:spPr/>
    </dgm:pt>
    <dgm:pt modelId="{4B0DD209-85E8-4AD2-8F51-BCD3E7CB041E}" type="pres">
      <dgm:prSet presAssocID="{3715E339-8712-47A5-A37B-1BEC1C38F3C2}" presName="hierChild5" presStyleCnt="0"/>
      <dgm:spPr/>
    </dgm:pt>
    <dgm:pt modelId="{4DC7FB3D-BB2F-447B-AF64-3EEDB2BE57AA}" type="pres">
      <dgm:prSet presAssocID="{0EA44F5D-0777-4D1F-AF15-9CFF97E2244D}" presName="hierChild5" presStyleCnt="0"/>
      <dgm:spPr/>
    </dgm:pt>
    <dgm:pt modelId="{9BC13738-A169-4E00-A247-C010E61EBAD0}" type="pres">
      <dgm:prSet presAssocID="{0207D8E3-EA16-4D06-AA4B-D7CA13A87FEC}" presName="hierChild3" presStyleCnt="0"/>
      <dgm:spPr/>
    </dgm:pt>
  </dgm:ptLst>
  <dgm:cxnLst>
    <dgm:cxn modelId="{89B6FCE5-B02F-48B3-9090-06B28C0302F7}" type="presOf" srcId="{53B16751-02C6-453A-92C5-17EB737E19C4}" destId="{8F3F071F-7A81-4F46-8CDB-84F29F2DE582}" srcOrd="0" destOrd="0" presId="urn:microsoft.com/office/officeart/2008/layout/HalfCircleOrganizationChart"/>
    <dgm:cxn modelId="{3EE70552-AC21-4A12-B2A1-49A97D5D1788}" type="presOf" srcId="{E75E6486-0D04-4249-AEB9-2E804DCB307C}" destId="{02A26F12-3115-4C61-AA55-31CC051B1BCC}" srcOrd="0" destOrd="0" presId="urn:microsoft.com/office/officeart/2008/layout/HalfCircleOrganizationChart"/>
    <dgm:cxn modelId="{26BB2192-D7CD-4F8D-898F-3711370DDDCB}" type="presOf" srcId="{3715E339-8712-47A5-A37B-1BEC1C38F3C2}" destId="{A6443024-06FC-46E9-BFEB-2C78AA4D6FC1}" srcOrd="1" destOrd="0" presId="urn:microsoft.com/office/officeart/2008/layout/HalfCircleOrganizationChart"/>
    <dgm:cxn modelId="{28F8FF4A-DE37-4A0D-9ACB-F433293EB131}" type="presOf" srcId="{AE86FA91-E1C9-4F00-9DD3-D4F3AC6A5734}" destId="{73EB7D95-42C6-454D-8E61-90A22A18F310}" srcOrd="0" destOrd="0" presId="urn:microsoft.com/office/officeart/2008/layout/HalfCircleOrganizationChart"/>
    <dgm:cxn modelId="{11CE25B8-CA67-435C-BF32-3B160FCF6771}" type="presOf" srcId="{0207D8E3-EA16-4D06-AA4B-D7CA13A87FEC}" destId="{36B3991C-F52D-41F1-A4A9-32059D767DEB}" srcOrd="0" destOrd="0" presId="urn:microsoft.com/office/officeart/2008/layout/HalfCircleOrganizationChart"/>
    <dgm:cxn modelId="{4D9AC1EF-2577-4DA2-BE44-7D3180B0C2B6}" type="presOf" srcId="{EEE6C4ED-6EB9-45E8-92E7-0FA76A75A270}" destId="{08F3B5AB-1FF1-492B-8B87-9C6819B42FD6}" srcOrd="0" destOrd="0" presId="urn:microsoft.com/office/officeart/2008/layout/HalfCircleOrganizationChart"/>
    <dgm:cxn modelId="{C606E165-B0E2-4B48-A2F9-BC9A6A9AF287}" type="presOf" srcId="{9278AEDE-E03B-438C-BCBA-C767B70D5B80}" destId="{6672A400-6CD2-4C49-9997-23C4C9BC3D4E}" srcOrd="0" destOrd="0" presId="urn:microsoft.com/office/officeart/2008/layout/HalfCircleOrganizationChart"/>
    <dgm:cxn modelId="{7A72DE65-E5CE-4221-8651-9C22C00CCC8D}" type="presOf" srcId="{EEE6C4ED-6EB9-45E8-92E7-0FA76A75A270}" destId="{7D2DFC15-62DA-4BC5-B8E5-20DFE10276AC}" srcOrd="1" destOrd="0" presId="urn:microsoft.com/office/officeart/2008/layout/HalfCircleOrganizationChart"/>
    <dgm:cxn modelId="{6F9EF46E-42C5-42C4-85EF-899FFAA506FE}" srcId="{4C862BED-8780-4114-A586-22D6AEF28919}" destId="{0207D8E3-EA16-4D06-AA4B-D7CA13A87FEC}" srcOrd="0" destOrd="0" parTransId="{3A78B514-226D-4E6B-8A13-34D4252F3336}" sibTransId="{9A55A423-A12E-4CE9-AA67-0E87772CE3D6}"/>
    <dgm:cxn modelId="{4E4EE03B-598E-42B9-8C3E-10BBFD384685}" type="presOf" srcId="{9CA8C0F4-5C20-41F6-8802-0FEA352F851C}" destId="{40298888-A400-4686-A467-29F686969BFC}" srcOrd="1" destOrd="0" presId="urn:microsoft.com/office/officeart/2008/layout/HalfCircleOrganizationChart"/>
    <dgm:cxn modelId="{BA8D0E8D-D5EF-47B2-A1CC-20586169DF17}" srcId="{0EA44F5D-0777-4D1F-AF15-9CFF97E2244D}" destId="{EEE6C4ED-6EB9-45E8-92E7-0FA76A75A270}" srcOrd="0" destOrd="0" parTransId="{53B16751-02C6-453A-92C5-17EB737E19C4}" sibTransId="{43454C2B-1D93-4BD7-8B6F-0066469519CB}"/>
    <dgm:cxn modelId="{BC8DCC70-E2B9-46E4-BC80-300F6A688DE7}" type="presOf" srcId="{C277064A-0A83-4831-B2A7-BD0052307EB6}" destId="{2A1A4444-8BB5-4440-882C-5234A686B96B}" srcOrd="0" destOrd="0" presId="urn:microsoft.com/office/officeart/2008/layout/HalfCircleOrganizationChart"/>
    <dgm:cxn modelId="{F952BF0F-5D17-4887-B075-0BB25314F5DE}" type="presOf" srcId="{07A9D744-894E-4D20-AFCC-9C587C64DCBF}" destId="{DE61026D-7091-47F8-BBAE-675F3DB2C23C}" srcOrd="0" destOrd="0" presId="urn:microsoft.com/office/officeart/2008/layout/HalfCircleOrganizationChart"/>
    <dgm:cxn modelId="{C247C9C3-C26C-4BF8-8168-B4D90BC71B51}" srcId="{0207D8E3-EA16-4D06-AA4B-D7CA13A87FEC}" destId="{9278AEDE-E03B-438C-BCBA-C767B70D5B80}" srcOrd="0" destOrd="0" parTransId="{AE86FA91-E1C9-4F00-9DD3-D4F3AC6A5734}" sibTransId="{598F53CA-0576-4C95-8764-3478BD00861C}"/>
    <dgm:cxn modelId="{0473BEA3-F09A-44C6-82F3-707C3A326629}" srcId="{0EA44F5D-0777-4D1F-AF15-9CFF97E2244D}" destId="{3715E339-8712-47A5-A37B-1BEC1C38F3C2}" srcOrd="1" destOrd="0" parTransId="{7C4918FB-DEA4-48C1-A9BF-108E855B625D}" sibTransId="{524E3742-A99E-47E7-90CF-233A45C20A49}"/>
    <dgm:cxn modelId="{C19E1C53-8CAD-401A-8514-975D104C5991}" type="presOf" srcId="{0EA44F5D-0777-4D1F-AF15-9CFF97E2244D}" destId="{850317FE-A799-4A58-97F8-C1E8232B89A2}" srcOrd="1" destOrd="0" presId="urn:microsoft.com/office/officeart/2008/layout/HalfCircleOrganizationChart"/>
    <dgm:cxn modelId="{F8DBF155-82BA-4FC3-9356-53920150D48C}" srcId="{0207D8E3-EA16-4D06-AA4B-D7CA13A87FEC}" destId="{0EA44F5D-0777-4D1F-AF15-9CFF97E2244D}" srcOrd="1" destOrd="0" parTransId="{E75E6486-0D04-4249-AEB9-2E804DCB307C}" sibTransId="{A6401890-62ED-4039-B78C-F7508A8D2EE7}"/>
    <dgm:cxn modelId="{F4F1CC7D-7610-47FE-844D-F06B00F78497}" type="presOf" srcId="{25E13360-E1B1-4C07-AA02-308E3A8A94A0}" destId="{19F47C6A-2BF5-4A1E-B730-A96EFF1806F4}" srcOrd="0" destOrd="0" presId="urn:microsoft.com/office/officeart/2008/layout/HalfCircleOrganizationChart"/>
    <dgm:cxn modelId="{E8B93C48-2598-404D-B931-FA86B0733771}" srcId="{9278AEDE-E03B-438C-BCBA-C767B70D5B80}" destId="{25E13360-E1B1-4C07-AA02-308E3A8A94A0}" srcOrd="1" destOrd="0" parTransId="{07A9D744-894E-4D20-AFCC-9C587C64DCBF}" sibTransId="{C50EDE06-A4A8-483E-BAF3-966487ED2FCD}"/>
    <dgm:cxn modelId="{78965D4F-9C42-4C8D-9011-69931EF51B49}" type="presOf" srcId="{7C4918FB-DEA4-48C1-A9BF-108E855B625D}" destId="{16F30700-C505-4456-AC73-34D7BEDF09A0}" srcOrd="0" destOrd="0" presId="urn:microsoft.com/office/officeart/2008/layout/HalfCircleOrganizationChart"/>
    <dgm:cxn modelId="{C6C0CA10-3260-4F37-8386-484F902F7225}" type="presOf" srcId="{3715E339-8712-47A5-A37B-1BEC1C38F3C2}" destId="{CB0E7351-D7A2-4695-90D8-646AF4604289}" srcOrd="0" destOrd="0" presId="urn:microsoft.com/office/officeart/2008/layout/HalfCircleOrganizationChart"/>
    <dgm:cxn modelId="{2C3A686A-5114-4D0C-AD71-3ED28271F089}" type="presOf" srcId="{9278AEDE-E03B-438C-BCBA-C767B70D5B80}" destId="{760CDB95-F4D6-48FE-BD6C-B24B9DE24BF3}" srcOrd="1" destOrd="0" presId="urn:microsoft.com/office/officeart/2008/layout/HalfCircleOrganizationChart"/>
    <dgm:cxn modelId="{A0594DA0-249D-4850-B5F3-19DC6EC76011}" type="presOf" srcId="{0207D8E3-EA16-4D06-AA4B-D7CA13A87FEC}" destId="{31D5EC41-05E7-443E-B5CE-9396D100D18C}" srcOrd="1" destOrd="0" presId="urn:microsoft.com/office/officeart/2008/layout/HalfCircleOrganizationChart"/>
    <dgm:cxn modelId="{18F7DFCE-12AA-47C1-9BC8-FCD9AFF37BBD}" type="presOf" srcId="{9CA8C0F4-5C20-41F6-8802-0FEA352F851C}" destId="{3672C66F-84C7-40CF-A161-46AE861E258B}" srcOrd="0" destOrd="0" presId="urn:microsoft.com/office/officeart/2008/layout/HalfCircleOrganizationChart"/>
    <dgm:cxn modelId="{DC7C1594-531E-4A46-A8E6-0AB567F632A5}" type="presOf" srcId="{25E13360-E1B1-4C07-AA02-308E3A8A94A0}" destId="{E77C8A0F-5B75-4E02-8BE6-E6F30FBB3AFB}" srcOrd="1" destOrd="0" presId="urn:microsoft.com/office/officeart/2008/layout/HalfCircleOrganizationChart"/>
    <dgm:cxn modelId="{F69406C6-8AD1-4DDF-B229-8ED91E9F2725}" srcId="{9278AEDE-E03B-438C-BCBA-C767B70D5B80}" destId="{9CA8C0F4-5C20-41F6-8802-0FEA352F851C}" srcOrd="0" destOrd="0" parTransId="{C277064A-0A83-4831-B2A7-BD0052307EB6}" sibTransId="{8D4F963E-011A-4416-A2B7-F57D5564E736}"/>
    <dgm:cxn modelId="{6295E4C9-5B98-4D90-9399-F7316ED8D5E0}" type="presOf" srcId="{0EA44F5D-0777-4D1F-AF15-9CFF97E2244D}" destId="{8FFAFBD0-E88A-4728-85D0-C23890AA4F1B}" srcOrd="0" destOrd="0" presId="urn:microsoft.com/office/officeart/2008/layout/HalfCircleOrganizationChart"/>
    <dgm:cxn modelId="{305E2BD3-728D-4CB2-8B85-8153D3815DDA}" type="presOf" srcId="{4C862BED-8780-4114-A586-22D6AEF28919}" destId="{ECB6E366-CC6F-4F80-BBAF-8E2931D7856F}" srcOrd="0" destOrd="0" presId="urn:microsoft.com/office/officeart/2008/layout/HalfCircleOrganizationChart"/>
    <dgm:cxn modelId="{6DAA7F24-E16C-4CFB-9FA5-35287F9D3B5A}" type="presParOf" srcId="{ECB6E366-CC6F-4F80-BBAF-8E2931D7856F}" destId="{4B0477E6-7B1C-4703-849C-B129C96C77A5}" srcOrd="0" destOrd="0" presId="urn:microsoft.com/office/officeart/2008/layout/HalfCircleOrganizationChart"/>
    <dgm:cxn modelId="{86275F57-5815-46B9-BC38-302A9F35DDBC}" type="presParOf" srcId="{4B0477E6-7B1C-4703-849C-B129C96C77A5}" destId="{FC575A37-C35B-4114-BA07-042EAB7C888C}" srcOrd="0" destOrd="0" presId="urn:microsoft.com/office/officeart/2008/layout/HalfCircleOrganizationChart"/>
    <dgm:cxn modelId="{EB4A0F40-A948-4646-8461-659CAAFD71A4}" type="presParOf" srcId="{FC575A37-C35B-4114-BA07-042EAB7C888C}" destId="{36B3991C-F52D-41F1-A4A9-32059D767DEB}" srcOrd="0" destOrd="0" presId="urn:microsoft.com/office/officeart/2008/layout/HalfCircleOrganizationChart"/>
    <dgm:cxn modelId="{E17C11AB-51AB-4046-970F-2EAB75DCF7CE}" type="presParOf" srcId="{FC575A37-C35B-4114-BA07-042EAB7C888C}" destId="{8A61A0C2-EB9A-4712-B4B2-2F5AF61CAC96}" srcOrd="1" destOrd="0" presId="urn:microsoft.com/office/officeart/2008/layout/HalfCircleOrganizationChart"/>
    <dgm:cxn modelId="{8D4FC643-5486-4EE7-B0D6-A3085AEB14B4}" type="presParOf" srcId="{FC575A37-C35B-4114-BA07-042EAB7C888C}" destId="{9B948900-EC27-4A52-86CD-71F212ADEEC2}" srcOrd="2" destOrd="0" presId="urn:microsoft.com/office/officeart/2008/layout/HalfCircleOrganizationChart"/>
    <dgm:cxn modelId="{5D1E4F5F-1038-496E-8A5E-C13D84EDAA6D}" type="presParOf" srcId="{FC575A37-C35B-4114-BA07-042EAB7C888C}" destId="{31D5EC41-05E7-443E-B5CE-9396D100D18C}" srcOrd="3" destOrd="0" presId="urn:microsoft.com/office/officeart/2008/layout/HalfCircleOrganizationChart"/>
    <dgm:cxn modelId="{FCD25462-F6B6-4024-ACF9-1A6B21F3BB97}" type="presParOf" srcId="{4B0477E6-7B1C-4703-849C-B129C96C77A5}" destId="{5AD58ABF-1F73-4DCB-AD59-CA6CA93F696D}" srcOrd="1" destOrd="0" presId="urn:microsoft.com/office/officeart/2008/layout/HalfCircleOrganizationChart"/>
    <dgm:cxn modelId="{02FECBAF-79C3-4809-9FFF-17783C35FF4D}" type="presParOf" srcId="{5AD58ABF-1F73-4DCB-AD59-CA6CA93F696D}" destId="{73EB7D95-42C6-454D-8E61-90A22A18F310}" srcOrd="0" destOrd="0" presId="urn:microsoft.com/office/officeart/2008/layout/HalfCircleOrganizationChart"/>
    <dgm:cxn modelId="{E6CEC5D5-2FFB-41F2-884B-F60578D2EC0B}" type="presParOf" srcId="{5AD58ABF-1F73-4DCB-AD59-CA6CA93F696D}" destId="{75948A32-CEFF-43A6-A1D8-628B55EA5018}" srcOrd="1" destOrd="0" presId="urn:microsoft.com/office/officeart/2008/layout/HalfCircleOrganizationChart"/>
    <dgm:cxn modelId="{125FAD06-0309-4F28-A899-932C83FBA03E}" type="presParOf" srcId="{75948A32-CEFF-43A6-A1D8-628B55EA5018}" destId="{ADFF1B15-FFE4-4A9B-8798-333A3D51A392}" srcOrd="0" destOrd="0" presId="urn:microsoft.com/office/officeart/2008/layout/HalfCircleOrganizationChart"/>
    <dgm:cxn modelId="{6F51B4B1-4991-420A-A260-2C577FC3B309}" type="presParOf" srcId="{ADFF1B15-FFE4-4A9B-8798-333A3D51A392}" destId="{6672A400-6CD2-4C49-9997-23C4C9BC3D4E}" srcOrd="0" destOrd="0" presId="urn:microsoft.com/office/officeart/2008/layout/HalfCircleOrganizationChart"/>
    <dgm:cxn modelId="{C9B21F61-2954-40D7-AE7E-B20198C023C0}" type="presParOf" srcId="{ADFF1B15-FFE4-4A9B-8798-333A3D51A392}" destId="{27999FA6-037B-4891-93FC-AF0ACE7B605F}" srcOrd="1" destOrd="0" presId="urn:microsoft.com/office/officeart/2008/layout/HalfCircleOrganizationChart"/>
    <dgm:cxn modelId="{9347E63C-BF08-4F3B-8E90-4D6186ED7858}" type="presParOf" srcId="{ADFF1B15-FFE4-4A9B-8798-333A3D51A392}" destId="{D769A9D1-D0C9-429B-9D1C-EA0C451F7FED}" srcOrd="2" destOrd="0" presId="urn:microsoft.com/office/officeart/2008/layout/HalfCircleOrganizationChart"/>
    <dgm:cxn modelId="{23EC7B22-B63E-4C73-AA8D-AF49520BC8D0}" type="presParOf" srcId="{ADFF1B15-FFE4-4A9B-8798-333A3D51A392}" destId="{760CDB95-F4D6-48FE-BD6C-B24B9DE24BF3}" srcOrd="3" destOrd="0" presId="urn:microsoft.com/office/officeart/2008/layout/HalfCircleOrganizationChart"/>
    <dgm:cxn modelId="{D4C7B56B-20A4-4C1F-A159-BCCBC1D0C968}" type="presParOf" srcId="{75948A32-CEFF-43A6-A1D8-628B55EA5018}" destId="{961F1443-693A-4CDD-95E9-152C543374F1}" srcOrd="1" destOrd="0" presId="urn:microsoft.com/office/officeart/2008/layout/HalfCircleOrganizationChart"/>
    <dgm:cxn modelId="{A6F0782D-608A-4215-8331-7643146226EA}" type="presParOf" srcId="{961F1443-693A-4CDD-95E9-152C543374F1}" destId="{2A1A4444-8BB5-4440-882C-5234A686B96B}" srcOrd="0" destOrd="0" presId="urn:microsoft.com/office/officeart/2008/layout/HalfCircleOrganizationChart"/>
    <dgm:cxn modelId="{C037ADC8-F0A6-45F2-960A-B743D403A372}" type="presParOf" srcId="{961F1443-693A-4CDD-95E9-152C543374F1}" destId="{D7EDFBCA-8239-434D-9EDD-5F86ADC6CBB0}" srcOrd="1" destOrd="0" presId="urn:microsoft.com/office/officeart/2008/layout/HalfCircleOrganizationChart"/>
    <dgm:cxn modelId="{4B0A4BF4-74EE-4064-911E-8DC263003E8B}" type="presParOf" srcId="{D7EDFBCA-8239-434D-9EDD-5F86ADC6CBB0}" destId="{0DDFC225-5194-48B0-A1B2-F9A4692FF1DD}" srcOrd="0" destOrd="0" presId="urn:microsoft.com/office/officeart/2008/layout/HalfCircleOrganizationChart"/>
    <dgm:cxn modelId="{C345EF31-2CFA-462B-8B78-5DB930E22BBC}" type="presParOf" srcId="{0DDFC225-5194-48B0-A1B2-F9A4692FF1DD}" destId="{3672C66F-84C7-40CF-A161-46AE861E258B}" srcOrd="0" destOrd="0" presId="urn:microsoft.com/office/officeart/2008/layout/HalfCircleOrganizationChart"/>
    <dgm:cxn modelId="{9EE2393F-ECFC-4413-A872-4C3D2527DDA4}" type="presParOf" srcId="{0DDFC225-5194-48B0-A1B2-F9A4692FF1DD}" destId="{904E8DD3-6812-43C7-ABF5-A10147BC0C7B}" srcOrd="1" destOrd="0" presId="urn:microsoft.com/office/officeart/2008/layout/HalfCircleOrganizationChart"/>
    <dgm:cxn modelId="{B5847789-34AE-4A6B-ABD6-E3D47C19583F}" type="presParOf" srcId="{0DDFC225-5194-48B0-A1B2-F9A4692FF1DD}" destId="{2C20FD7B-C0E6-49D8-9D5D-546545C3A13A}" srcOrd="2" destOrd="0" presId="urn:microsoft.com/office/officeart/2008/layout/HalfCircleOrganizationChart"/>
    <dgm:cxn modelId="{4C998173-CD66-4A25-90B5-688FB307C3F7}" type="presParOf" srcId="{0DDFC225-5194-48B0-A1B2-F9A4692FF1DD}" destId="{40298888-A400-4686-A467-29F686969BFC}" srcOrd="3" destOrd="0" presId="urn:microsoft.com/office/officeart/2008/layout/HalfCircleOrganizationChart"/>
    <dgm:cxn modelId="{589FA2C6-E136-4AD6-8F82-F07A4E626EF8}" type="presParOf" srcId="{D7EDFBCA-8239-434D-9EDD-5F86ADC6CBB0}" destId="{06E874E9-85CF-46DC-854E-7DD76948BCEA}" srcOrd="1" destOrd="0" presId="urn:microsoft.com/office/officeart/2008/layout/HalfCircleOrganizationChart"/>
    <dgm:cxn modelId="{0570AFE2-F93C-4EA7-BB3B-15D8557307E3}" type="presParOf" srcId="{D7EDFBCA-8239-434D-9EDD-5F86ADC6CBB0}" destId="{B8DE34BF-874D-4089-ACC7-D83877708C80}" srcOrd="2" destOrd="0" presId="urn:microsoft.com/office/officeart/2008/layout/HalfCircleOrganizationChart"/>
    <dgm:cxn modelId="{36F7DD45-9F4E-4501-90E2-5605201406BA}" type="presParOf" srcId="{961F1443-693A-4CDD-95E9-152C543374F1}" destId="{DE61026D-7091-47F8-BBAE-675F3DB2C23C}" srcOrd="2" destOrd="0" presId="urn:microsoft.com/office/officeart/2008/layout/HalfCircleOrganizationChart"/>
    <dgm:cxn modelId="{891764F1-C03B-4877-92AA-499B47BF61B7}" type="presParOf" srcId="{961F1443-693A-4CDD-95E9-152C543374F1}" destId="{976BEAAF-0BE9-40AE-82DC-51035FEF3ECE}" srcOrd="3" destOrd="0" presId="urn:microsoft.com/office/officeart/2008/layout/HalfCircleOrganizationChart"/>
    <dgm:cxn modelId="{F5F3C327-CAD6-4F97-BA64-4DDE1287FE19}" type="presParOf" srcId="{976BEAAF-0BE9-40AE-82DC-51035FEF3ECE}" destId="{B74EC0F5-D1FA-453C-AB53-27ECD8BDC847}" srcOrd="0" destOrd="0" presId="urn:microsoft.com/office/officeart/2008/layout/HalfCircleOrganizationChart"/>
    <dgm:cxn modelId="{93A23EE7-0C1A-40EB-89E5-5AFDBF86E268}" type="presParOf" srcId="{B74EC0F5-D1FA-453C-AB53-27ECD8BDC847}" destId="{19F47C6A-2BF5-4A1E-B730-A96EFF1806F4}" srcOrd="0" destOrd="0" presId="urn:microsoft.com/office/officeart/2008/layout/HalfCircleOrganizationChart"/>
    <dgm:cxn modelId="{A837261E-5461-4B96-9B1E-8B55430A7327}" type="presParOf" srcId="{B74EC0F5-D1FA-453C-AB53-27ECD8BDC847}" destId="{0C24555C-ADF1-45B0-974E-55E01B69C3D8}" srcOrd="1" destOrd="0" presId="urn:microsoft.com/office/officeart/2008/layout/HalfCircleOrganizationChart"/>
    <dgm:cxn modelId="{E24F5847-6FDE-4230-96DC-6FF6A7BE56AF}" type="presParOf" srcId="{B74EC0F5-D1FA-453C-AB53-27ECD8BDC847}" destId="{F59C6F5E-DAD6-4F97-B682-16FFB56E4F76}" srcOrd="2" destOrd="0" presId="urn:microsoft.com/office/officeart/2008/layout/HalfCircleOrganizationChart"/>
    <dgm:cxn modelId="{551FF0E5-1920-4B2A-B80C-13CB7282A0BC}" type="presParOf" srcId="{B74EC0F5-D1FA-453C-AB53-27ECD8BDC847}" destId="{E77C8A0F-5B75-4E02-8BE6-E6F30FBB3AFB}" srcOrd="3" destOrd="0" presId="urn:microsoft.com/office/officeart/2008/layout/HalfCircleOrganizationChart"/>
    <dgm:cxn modelId="{F428056C-2D9A-42E6-B519-D14B6DF91F25}" type="presParOf" srcId="{976BEAAF-0BE9-40AE-82DC-51035FEF3ECE}" destId="{D70AFD54-0620-45E7-8235-344D167A6193}" srcOrd="1" destOrd="0" presId="urn:microsoft.com/office/officeart/2008/layout/HalfCircleOrganizationChart"/>
    <dgm:cxn modelId="{0E655DDF-3AFE-4314-999F-EB3B1AF1D0CA}" type="presParOf" srcId="{976BEAAF-0BE9-40AE-82DC-51035FEF3ECE}" destId="{FB30033E-15A4-40C7-A76B-63601A5160A8}" srcOrd="2" destOrd="0" presId="urn:microsoft.com/office/officeart/2008/layout/HalfCircleOrganizationChart"/>
    <dgm:cxn modelId="{9C0FC5F8-1FD8-4CF2-89C0-DBF5A75BEDCA}" type="presParOf" srcId="{75948A32-CEFF-43A6-A1D8-628B55EA5018}" destId="{CF4866E1-FE5B-4AC8-A5E1-E517E251EB94}" srcOrd="2" destOrd="0" presId="urn:microsoft.com/office/officeart/2008/layout/HalfCircleOrganizationChart"/>
    <dgm:cxn modelId="{965751A4-3D29-4E56-876E-6DB96C38AFA0}" type="presParOf" srcId="{5AD58ABF-1F73-4DCB-AD59-CA6CA93F696D}" destId="{02A26F12-3115-4C61-AA55-31CC051B1BCC}" srcOrd="2" destOrd="0" presId="urn:microsoft.com/office/officeart/2008/layout/HalfCircleOrganizationChart"/>
    <dgm:cxn modelId="{AF9F0B1F-E107-4C22-945B-A352EDE18B4E}" type="presParOf" srcId="{5AD58ABF-1F73-4DCB-AD59-CA6CA93F696D}" destId="{B1F5EF91-159B-4E76-8F81-332B9BC3F870}" srcOrd="3" destOrd="0" presId="urn:microsoft.com/office/officeart/2008/layout/HalfCircleOrganizationChart"/>
    <dgm:cxn modelId="{51C94E69-C721-4349-9CB9-95802FC85479}" type="presParOf" srcId="{B1F5EF91-159B-4E76-8F81-332B9BC3F870}" destId="{84465DA7-BD9D-433B-B6DE-208B8FF26A94}" srcOrd="0" destOrd="0" presId="urn:microsoft.com/office/officeart/2008/layout/HalfCircleOrganizationChart"/>
    <dgm:cxn modelId="{BE720AF9-FC60-4717-80F4-22326A7B2DA8}" type="presParOf" srcId="{84465DA7-BD9D-433B-B6DE-208B8FF26A94}" destId="{8FFAFBD0-E88A-4728-85D0-C23890AA4F1B}" srcOrd="0" destOrd="0" presId="urn:microsoft.com/office/officeart/2008/layout/HalfCircleOrganizationChart"/>
    <dgm:cxn modelId="{91C5D23A-4E04-4FCD-9168-9B8D470DB782}" type="presParOf" srcId="{84465DA7-BD9D-433B-B6DE-208B8FF26A94}" destId="{FA09453E-07C4-4D8B-A5EF-33EA1B1FE8F4}" srcOrd="1" destOrd="0" presId="urn:microsoft.com/office/officeart/2008/layout/HalfCircleOrganizationChart"/>
    <dgm:cxn modelId="{DC796B1D-E28D-4160-840D-09ED5E14EACA}" type="presParOf" srcId="{84465DA7-BD9D-433B-B6DE-208B8FF26A94}" destId="{40A5D6D4-D1D1-4C6A-B9B8-E771274A0056}" srcOrd="2" destOrd="0" presId="urn:microsoft.com/office/officeart/2008/layout/HalfCircleOrganizationChart"/>
    <dgm:cxn modelId="{306F1C42-30A4-4A1B-94E2-9B903CC597D0}" type="presParOf" srcId="{84465DA7-BD9D-433B-B6DE-208B8FF26A94}" destId="{850317FE-A799-4A58-97F8-C1E8232B89A2}" srcOrd="3" destOrd="0" presId="urn:microsoft.com/office/officeart/2008/layout/HalfCircleOrganizationChart"/>
    <dgm:cxn modelId="{DD268CAE-AC27-49F9-AD2E-E2B1D9207B63}" type="presParOf" srcId="{B1F5EF91-159B-4E76-8F81-332B9BC3F870}" destId="{07CAB963-B695-4886-8596-CC0E4C3585B6}" srcOrd="1" destOrd="0" presId="urn:microsoft.com/office/officeart/2008/layout/HalfCircleOrganizationChart"/>
    <dgm:cxn modelId="{04C32014-A9C8-4C17-81B3-F6E72855CA7A}" type="presParOf" srcId="{07CAB963-B695-4886-8596-CC0E4C3585B6}" destId="{8F3F071F-7A81-4F46-8CDB-84F29F2DE582}" srcOrd="0" destOrd="0" presId="urn:microsoft.com/office/officeart/2008/layout/HalfCircleOrganizationChart"/>
    <dgm:cxn modelId="{54EDA1A8-CE49-4462-91CB-9F5471826E8A}" type="presParOf" srcId="{07CAB963-B695-4886-8596-CC0E4C3585B6}" destId="{3CDCCF79-306D-44C6-BC9C-41AE9E315111}" srcOrd="1" destOrd="0" presId="urn:microsoft.com/office/officeart/2008/layout/HalfCircleOrganizationChart"/>
    <dgm:cxn modelId="{1E95DEBD-5A23-45CF-A850-DA381B424913}" type="presParOf" srcId="{3CDCCF79-306D-44C6-BC9C-41AE9E315111}" destId="{0C6A7460-CD7A-47FE-99B3-D3E72F814638}" srcOrd="0" destOrd="0" presId="urn:microsoft.com/office/officeart/2008/layout/HalfCircleOrganizationChart"/>
    <dgm:cxn modelId="{A31C119B-B26C-403F-9DEA-66705E00CC6E}" type="presParOf" srcId="{0C6A7460-CD7A-47FE-99B3-D3E72F814638}" destId="{08F3B5AB-1FF1-492B-8B87-9C6819B42FD6}" srcOrd="0" destOrd="0" presId="urn:microsoft.com/office/officeart/2008/layout/HalfCircleOrganizationChart"/>
    <dgm:cxn modelId="{A33736B1-2E59-41A1-93EA-B8872C4E8B4F}" type="presParOf" srcId="{0C6A7460-CD7A-47FE-99B3-D3E72F814638}" destId="{0C7214EE-AD6A-4E75-9BFE-97BC9F16F2F8}" srcOrd="1" destOrd="0" presId="urn:microsoft.com/office/officeart/2008/layout/HalfCircleOrganizationChart"/>
    <dgm:cxn modelId="{2CEB9C32-8B8F-4703-B266-1415E3B586ED}" type="presParOf" srcId="{0C6A7460-CD7A-47FE-99B3-D3E72F814638}" destId="{1CC86617-F16C-4596-94F3-6315A836EDA9}" srcOrd="2" destOrd="0" presId="urn:microsoft.com/office/officeart/2008/layout/HalfCircleOrganizationChart"/>
    <dgm:cxn modelId="{65F36BE6-BE76-4A33-9126-C5D6485EE6D5}" type="presParOf" srcId="{0C6A7460-CD7A-47FE-99B3-D3E72F814638}" destId="{7D2DFC15-62DA-4BC5-B8E5-20DFE10276AC}" srcOrd="3" destOrd="0" presId="urn:microsoft.com/office/officeart/2008/layout/HalfCircleOrganizationChart"/>
    <dgm:cxn modelId="{679D6078-AB72-437C-BCE5-D5D2BC754929}" type="presParOf" srcId="{3CDCCF79-306D-44C6-BC9C-41AE9E315111}" destId="{7DF5AD22-82ED-4985-959A-CDEBA602F2A5}" srcOrd="1" destOrd="0" presId="urn:microsoft.com/office/officeart/2008/layout/HalfCircleOrganizationChart"/>
    <dgm:cxn modelId="{2E47B4AF-9D13-4EF2-8334-99611EA7A7E8}" type="presParOf" srcId="{3CDCCF79-306D-44C6-BC9C-41AE9E315111}" destId="{A38D2D3C-0DB3-493A-9009-7ACC61940BC9}" srcOrd="2" destOrd="0" presId="urn:microsoft.com/office/officeart/2008/layout/HalfCircleOrganizationChart"/>
    <dgm:cxn modelId="{394EDCAF-3907-45DC-A9FA-4255A2B25EE5}" type="presParOf" srcId="{07CAB963-B695-4886-8596-CC0E4C3585B6}" destId="{16F30700-C505-4456-AC73-34D7BEDF09A0}" srcOrd="2" destOrd="0" presId="urn:microsoft.com/office/officeart/2008/layout/HalfCircleOrganizationChart"/>
    <dgm:cxn modelId="{018F4F3B-5F2D-4683-9FF6-044C56A4A6C3}" type="presParOf" srcId="{07CAB963-B695-4886-8596-CC0E4C3585B6}" destId="{0AE1F7D3-0575-4D18-8E8B-6832E6155DA4}" srcOrd="3" destOrd="0" presId="urn:microsoft.com/office/officeart/2008/layout/HalfCircleOrganizationChart"/>
    <dgm:cxn modelId="{BDFA890A-EF7D-4FEE-983D-30359BADE14B}" type="presParOf" srcId="{0AE1F7D3-0575-4D18-8E8B-6832E6155DA4}" destId="{8F6032B2-C8B8-4282-94E2-44AD7088D4BC}" srcOrd="0" destOrd="0" presId="urn:microsoft.com/office/officeart/2008/layout/HalfCircleOrganizationChart"/>
    <dgm:cxn modelId="{620E4ADC-F8F9-4597-92C8-239D913DEDE7}" type="presParOf" srcId="{8F6032B2-C8B8-4282-94E2-44AD7088D4BC}" destId="{CB0E7351-D7A2-4695-90D8-646AF4604289}" srcOrd="0" destOrd="0" presId="urn:microsoft.com/office/officeart/2008/layout/HalfCircleOrganizationChart"/>
    <dgm:cxn modelId="{9320C177-74BE-44DF-BD40-FBF1E3A98047}" type="presParOf" srcId="{8F6032B2-C8B8-4282-94E2-44AD7088D4BC}" destId="{D55F8C00-FF3C-4B8F-83F4-940D1E2B661D}" srcOrd="1" destOrd="0" presId="urn:microsoft.com/office/officeart/2008/layout/HalfCircleOrganizationChart"/>
    <dgm:cxn modelId="{22ECB4C7-5042-4954-BE1E-F3185EA2FD3C}" type="presParOf" srcId="{8F6032B2-C8B8-4282-94E2-44AD7088D4BC}" destId="{1B182EB9-4610-4C8C-94EB-A23B50FEA186}" srcOrd="2" destOrd="0" presId="urn:microsoft.com/office/officeart/2008/layout/HalfCircleOrganizationChart"/>
    <dgm:cxn modelId="{1F379BF5-C950-4634-A059-3E841A0ED744}" type="presParOf" srcId="{8F6032B2-C8B8-4282-94E2-44AD7088D4BC}" destId="{A6443024-06FC-46E9-BFEB-2C78AA4D6FC1}" srcOrd="3" destOrd="0" presId="urn:microsoft.com/office/officeart/2008/layout/HalfCircleOrganizationChart"/>
    <dgm:cxn modelId="{A3FF20CD-D3E2-4941-B33E-8F9AD439D160}" type="presParOf" srcId="{0AE1F7D3-0575-4D18-8E8B-6832E6155DA4}" destId="{B11F33D1-FE36-4FF0-AEC1-004916F08F25}" srcOrd="1" destOrd="0" presId="urn:microsoft.com/office/officeart/2008/layout/HalfCircleOrganizationChart"/>
    <dgm:cxn modelId="{F10F7B5A-C026-4021-92A6-5FA9A84EEBC0}" type="presParOf" srcId="{0AE1F7D3-0575-4D18-8E8B-6832E6155DA4}" destId="{4B0DD209-85E8-4AD2-8F51-BCD3E7CB041E}" srcOrd="2" destOrd="0" presId="urn:microsoft.com/office/officeart/2008/layout/HalfCircleOrganizationChart"/>
    <dgm:cxn modelId="{F243B80D-85E6-486B-BEC3-F08CFF29081E}" type="presParOf" srcId="{B1F5EF91-159B-4E76-8F81-332B9BC3F870}" destId="{4DC7FB3D-BB2F-447B-AF64-3EEDB2BE57AA}" srcOrd="2" destOrd="0" presId="urn:microsoft.com/office/officeart/2008/layout/HalfCircleOrganizationChart"/>
    <dgm:cxn modelId="{3D9FC76F-5324-4D8B-B04F-06D383992B85}" type="presParOf" srcId="{4B0477E6-7B1C-4703-849C-B129C96C77A5}" destId="{9BC13738-A169-4E00-A247-C010E61EBAD0}"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9B373D-E19D-4DF6-AABB-129B997B2D4D}"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C78869DE-57A0-48B4-9EFC-7058A7024E95}">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Process</a:t>
          </a:r>
        </a:p>
      </dgm:t>
    </dgm:pt>
    <dgm:pt modelId="{7E08BECF-7CF8-4541-9D7B-039661DE5F9C}" type="parTrans" cxnId="{07EAB59C-3F10-4A2D-A067-3FA4A2955C0C}">
      <dgm:prSet/>
      <dgm:spPr/>
      <dgm:t>
        <a:bodyPr/>
        <a:lstStyle/>
        <a:p>
          <a:endParaRPr lang="en-US"/>
        </a:p>
      </dgm:t>
    </dgm:pt>
    <dgm:pt modelId="{0EAA0C42-1532-478D-BE76-94E067BA9D3D}" type="sibTrans" cxnId="{07EAB59C-3F10-4A2D-A067-3FA4A2955C0C}">
      <dgm:prSet/>
      <dgm:spPr/>
      <dgm:t>
        <a:bodyPr/>
        <a:lstStyle/>
        <a:p>
          <a:endParaRPr lang="en-US"/>
        </a:p>
      </dgm:t>
    </dgm:pt>
    <dgm:pt modelId="{853BB9D8-E49E-445F-B1E4-6A72664B8F3B}">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Project Management</a:t>
          </a:r>
        </a:p>
      </dgm:t>
    </dgm:pt>
    <dgm:pt modelId="{DAB3B3B3-72D9-450A-943E-403974F16FAA}" type="parTrans" cxnId="{502981B9-1D32-4096-AC39-83FEC4B7B867}">
      <dgm:prSet/>
      <dgm:spPr/>
      <dgm:t>
        <a:bodyPr/>
        <a:lstStyle/>
        <a:p>
          <a:endParaRPr lang="en-US"/>
        </a:p>
      </dgm:t>
    </dgm:pt>
    <dgm:pt modelId="{B3DC41AD-47D0-4667-BBC7-62EB6AEA5599}" type="sibTrans" cxnId="{502981B9-1D32-4096-AC39-83FEC4B7B867}">
      <dgm:prSet/>
      <dgm:spPr/>
      <dgm:t>
        <a:bodyPr/>
        <a:lstStyle/>
        <a:p>
          <a:endParaRPr lang="en-US"/>
        </a:p>
      </dgm:t>
    </dgm:pt>
    <dgm:pt modelId="{159AEBA5-011C-4F47-B5AC-C439FB6AADEA}">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Requirements Management</a:t>
          </a:r>
        </a:p>
      </dgm:t>
    </dgm:pt>
    <dgm:pt modelId="{4BD8D820-6987-45E2-A6AE-F613394FDC45}" type="parTrans" cxnId="{325D5A25-EEA2-4BF2-AAB6-3E6447A97C74}">
      <dgm:prSet/>
      <dgm:spPr/>
      <dgm:t>
        <a:bodyPr/>
        <a:lstStyle/>
        <a:p>
          <a:endParaRPr lang="en-US"/>
        </a:p>
      </dgm:t>
    </dgm:pt>
    <dgm:pt modelId="{0102ACAD-FCE2-4E8E-9F44-9CABDE337E5D}" type="sibTrans" cxnId="{325D5A25-EEA2-4BF2-AAB6-3E6447A97C74}">
      <dgm:prSet/>
      <dgm:spPr/>
      <dgm:t>
        <a:bodyPr/>
        <a:lstStyle/>
        <a:p>
          <a:endParaRPr lang="en-US"/>
        </a:p>
      </dgm:t>
    </dgm:pt>
    <dgm:pt modelId="{6846E50E-703F-427E-9FDC-C2CFD25C6FC8}">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Build Automation</a:t>
          </a:r>
        </a:p>
      </dgm:t>
    </dgm:pt>
    <dgm:pt modelId="{DDFF34CB-C3E4-4FC5-BEEB-A8113E4DEFD1}" type="parTrans" cxnId="{B2936B47-14D6-4EFE-B1D2-62F13227F2DC}">
      <dgm:prSet/>
      <dgm:spPr/>
      <dgm:t>
        <a:bodyPr/>
        <a:lstStyle/>
        <a:p>
          <a:endParaRPr lang="en-US"/>
        </a:p>
      </dgm:t>
    </dgm:pt>
    <dgm:pt modelId="{060CBD0B-F278-4C90-8B55-02CE70422DF3}" type="sibTrans" cxnId="{B2936B47-14D6-4EFE-B1D2-62F13227F2DC}">
      <dgm:prSet/>
      <dgm:spPr/>
      <dgm:t>
        <a:bodyPr/>
        <a:lstStyle/>
        <a:p>
          <a:endParaRPr lang="en-US"/>
        </a:p>
      </dgm:t>
    </dgm:pt>
    <dgm:pt modelId="{13EB849E-7D8C-4494-ABB2-2A5A48A29546}">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Reporting</a:t>
          </a:r>
        </a:p>
      </dgm:t>
    </dgm:pt>
    <dgm:pt modelId="{81B9E976-109E-4C4B-B745-F3FC1C4F0915}" type="parTrans" cxnId="{9F810798-8F5F-4842-925F-E4EEE4824A92}">
      <dgm:prSet/>
      <dgm:spPr/>
      <dgm:t>
        <a:bodyPr/>
        <a:lstStyle/>
        <a:p>
          <a:endParaRPr lang="en-US"/>
        </a:p>
      </dgm:t>
    </dgm:pt>
    <dgm:pt modelId="{13C89B39-B22E-45A4-8D9B-E8C14B4D45CB}" type="sibTrans" cxnId="{9F810798-8F5F-4842-925F-E4EEE4824A92}">
      <dgm:prSet/>
      <dgm:spPr/>
      <dgm:t>
        <a:bodyPr/>
        <a:lstStyle/>
        <a:p>
          <a:endParaRPr lang="en-US"/>
        </a:p>
      </dgm:t>
    </dgm:pt>
    <dgm:pt modelId="{0F365FFA-27E4-42EA-AF15-C5C864C063C9}">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Version Control</a:t>
          </a:r>
        </a:p>
      </dgm:t>
    </dgm:pt>
    <dgm:pt modelId="{13E267F0-BA83-4FF3-BD0C-05099D8904A2}" type="parTrans" cxnId="{956ACD52-BDC8-4283-9115-9DBEA8A7931A}">
      <dgm:prSet/>
      <dgm:spPr/>
      <dgm:t>
        <a:bodyPr/>
        <a:lstStyle/>
        <a:p>
          <a:endParaRPr lang="en-US"/>
        </a:p>
      </dgm:t>
    </dgm:pt>
    <dgm:pt modelId="{FDDB24BF-0A27-493D-A59A-A1AFA7049859}" type="sibTrans" cxnId="{956ACD52-BDC8-4283-9115-9DBEA8A7931A}">
      <dgm:prSet/>
      <dgm:spPr/>
      <dgm:t>
        <a:bodyPr/>
        <a:lstStyle/>
        <a:p>
          <a:endParaRPr lang="en-US"/>
        </a:p>
      </dgm:t>
    </dgm:pt>
    <dgm:pt modelId="{5B05E285-3C94-4392-976F-953DC187EBDA}">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Test Case Management</a:t>
          </a:r>
        </a:p>
      </dgm:t>
    </dgm:pt>
    <dgm:pt modelId="{C9161FB5-C8FD-4F0B-9686-4C725AFB9A0D}" type="parTrans" cxnId="{D853453A-FBB9-4022-8DDC-890EBEE6BB13}">
      <dgm:prSet/>
      <dgm:spPr/>
      <dgm:t>
        <a:bodyPr/>
        <a:lstStyle/>
        <a:p>
          <a:endParaRPr lang="en-US"/>
        </a:p>
      </dgm:t>
    </dgm:pt>
    <dgm:pt modelId="{7C144CD8-4F8B-4997-87AA-78797C22CB65}" type="sibTrans" cxnId="{D853453A-FBB9-4022-8DDC-890EBEE6BB13}">
      <dgm:prSet/>
      <dgm:spPr/>
      <dgm:t>
        <a:bodyPr/>
        <a:lstStyle/>
        <a:p>
          <a:endParaRPr lang="en-US"/>
        </a:p>
      </dgm:t>
    </dgm:pt>
    <dgm:pt modelId="{6F0753F0-BCC3-4B4E-8F71-AF116DC6183F}" type="pres">
      <dgm:prSet presAssocID="{C29B373D-E19D-4DF6-AABB-129B997B2D4D}" presName="Name0" presStyleCnt="0">
        <dgm:presLayoutVars>
          <dgm:chPref val="1"/>
          <dgm:dir/>
          <dgm:animOne val="branch"/>
          <dgm:animLvl val="lvl"/>
          <dgm:resizeHandles/>
        </dgm:presLayoutVars>
      </dgm:prSet>
      <dgm:spPr/>
      <dgm:t>
        <a:bodyPr/>
        <a:lstStyle/>
        <a:p>
          <a:endParaRPr lang="en-US"/>
        </a:p>
      </dgm:t>
    </dgm:pt>
    <dgm:pt modelId="{C3F9D00D-AD0C-46B2-B775-79FC659225A4}" type="pres">
      <dgm:prSet presAssocID="{C78869DE-57A0-48B4-9EFC-7058A7024E95}" presName="vertOne" presStyleCnt="0"/>
      <dgm:spPr/>
    </dgm:pt>
    <dgm:pt modelId="{2CB4FA3A-EEA8-414C-B534-14C6A31E4184}" type="pres">
      <dgm:prSet presAssocID="{C78869DE-57A0-48B4-9EFC-7058A7024E95}" presName="txOne" presStyleLbl="node0" presStyleIdx="0" presStyleCnt="1">
        <dgm:presLayoutVars>
          <dgm:chPref val="3"/>
        </dgm:presLayoutVars>
      </dgm:prSet>
      <dgm:spPr/>
      <dgm:t>
        <a:bodyPr/>
        <a:lstStyle/>
        <a:p>
          <a:endParaRPr lang="en-US"/>
        </a:p>
      </dgm:t>
    </dgm:pt>
    <dgm:pt modelId="{714F0633-8076-4477-A255-5EEB5B283B7A}" type="pres">
      <dgm:prSet presAssocID="{C78869DE-57A0-48B4-9EFC-7058A7024E95}" presName="parTransOne" presStyleCnt="0"/>
      <dgm:spPr/>
    </dgm:pt>
    <dgm:pt modelId="{6F9AD2BF-14AB-4411-9455-14EE5002DBF4}" type="pres">
      <dgm:prSet presAssocID="{C78869DE-57A0-48B4-9EFC-7058A7024E95}" presName="horzOne" presStyleCnt="0"/>
      <dgm:spPr/>
    </dgm:pt>
    <dgm:pt modelId="{E41876FA-5B16-465C-A494-882B1CA48D5E}" type="pres">
      <dgm:prSet presAssocID="{853BB9D8-E49E-445F-B1E4-6A72664B8F3B}" presName="vertTwo" presStyleCnt="0"/>
      <dgm:spPr/>
    </dgm:pt>
    <dgm:pt modelId="{5C051C60-CE5F-4CD6-9A72-27DB5273FC8E}" type="pres">
      <dgm:prSet presAssocID="{853BB9D8-E49E-445F-B1E4-6A72664B8F3B}" presName="txTwo" presStyleLbl="node2" presStyleIdx="0" presStyleCnt="6">
        <dgm:presLayoutVars>
          <dgm:chPref val="3"/>
        </dgm:presLayoutVars>
      </dgm:prSet>
      <dgm:spPr/>
      <dgm:t>
        <a:bodyPr/>
        <a:lstStyle/>
        <a:p>
          <a:endParaRPr lang="en-US"/>
        </a:p>
      </dgm:t>
    </dgm:pt>
    <dgm:pt modelId="{A3DBC2D3-4CB0-47B0-8B06-2C349803B562}" type="pres">
      <dgm:prSet presAssocID="{853BB9D8-E49E-445F-B1E4-6A72664B8F3B}" presName="horzTwo" presStyleCnt="0"/>
      <dgm:spPr/>
    </dgm:pt>
    <dgm:pt modelId="{F57CC6E1-CE17-4C40-9728-9B3493BA11B6}" type="pres">
      <dgm:prSet presAssocID="{B3DC41AD-47D0-4667-BBC7-62EB6AEA5599}" presName="sibSpaceTwo" presStyleCnt="0"/>
      <dgm:spPr/>
    </dgm:pt>
    <dgm:pt modelId="{DE1C8224-6D16-4655-AF34-91163CD2DD3F}" type="pres">
      <dgm:prSet presAssocID="{159AEBA5-011C-4F47-B5AC-C439FB6AADEA}" presName="vertTwo" presStyleCnt="0"/>
      <dgm:spPr/>
    </dgm:pt>
    <dgm:pt modelId="{136EAD66-31BA-4DF8-94C7-5D1267602FB2}" type="pres">
      <dgm:prSet presAssocID="{159AEBA5-011C-4F47-B5AC-C439FB6AADEA}" presName="txTwo" presStyleLbl="node2" presStyleIdx="1" presStyleCnt="6">
        <dgm:presLayoutVars>
          <dgm:chPref val="3"/>
        </dgm:presLayoutVars>
      </dgm:prSet>
      <dgm:spPr/>
      <dgm:t>
        <a:bodyPr/>
        <a:lstStyle/>
        <a:p>
          <a:endParaRPr lang="en-US"/>
        </a:p>
      </dgm:t>
    </dgm:pt>
    <dgm:pt modelId="{E2333930-63F0-4E3D-B73B-E988396D840C}" type="pres">
      <dgm:prSet presAssocID="{159AEBA5-011C-4F47-B5AC-C439FB6AADEA}" presName="horzTwo" presStyleCnt="0"/>
      <dgm:spPr/>
    </dgm:pt>
    <dgm:pt modelId="{843E3640-31E4-4647-94E3-8EE74B6DE2F1}" type="pres">
      <dgm:prSet presAssocID="{0102ACAD-FCE2-4E8E-9F44-9CABDE337E5D}" presName="sibSpaceTwo" presStyleCnt="0"/>
      <dgm:spPr/>
    </dgm:pt>
    <dgm:pt modelId="{68C39F15-4233-49B0-8D96-77087D97AAE3}" type="pres">
      <dgm:prSet presAssocID="{0F365FFA-27E4-42EA-AF15-C5C864C063C9}" presName="vertTwo" presStyleCnt="0"/>
      <dgm:spPr/>
    </dgm:pt>
    <dgm:pt modelId="{098380E1-A39D-4709-93E2-1264419FF4A8}" type="pres">
      <dgm:prSet presAssocID="{0F365FFA-27E4-42EA-AF15-C5C864C063C9}" presName="txTwo" presStyleLbl="node2" presStyleIdx="2" presStyleCnt="6">
        <dgm:presLayoutVars>
          <dgm:chPref val="3"/>
        </dgm:presLayoutVars>
      </dgm:prSet>
      <dgm:spPr/>
      <dgm:t>
        <a:bodyPr/>
        <a:lstStyle/>
        <a:p>
          <a:endParaRPr lang="en-US"/>
        </a:p>
      </dgm:t>
    </dgm:pt>
    <dgm:pt modelId="{12BB15C0-806D-496B-8631-2BFB6D5B2215}" type="pres">
      <dgm:prSet presAssocID="{0F365FFA-27E4-42EA-AF15-C5C864C063C9}" presName="horzTwo" presStyleCnt="0"/>
      <dgm:spPr/>
    </dgm:pt>
    <dgm:pt modelId="{5868E479-154C-471F-97E0-CA5ECF051011}" type="pres">
      <dgm:prSet presAssocID="{FDDB24BF-0A27-493D-A59A-A1AFA7049859}" presName="sibSpaceTwo" presStyleCnt="0"/>
      <dgm:spPr/>
    </dgm:pt>
    <dgm:pt modelId="{137A67CB-2AEF-4B42-92FB-81C0EA7F7DC0}" type="pres">
      <dgm:prSet presAssocID="{5B05E285-3C94-4392-976F-953DC187EBDA}" presName="vertTwo" presStyleCnt="0"/>
      <dgm:spPr/>
    </dgm:pt>
    <dgm:pt modelId="{EBEBB29C-E365-47DF-B37D-3C06AFB6B2E6}" type="pres">
      <dgm:prSet presAssocID="{5B05E285-3C94-4392-976F-953DC187EBDA}" presName="txTwo" presStyleLbl="node2" presStyleIdx="3" presStyleCnt="6">
        <dgm:presLayoutVars>
          <dgm:chPref val="3"/>
        </dgm:presLayoutVars>
      </dgm:prSet>
      <dgm:spPr/>
      <dgm:t>
        <a:bodyPr/>
        <a:lstStyle/>
        <a:p>
          <a:endParaRPr lang="en-US"/>
        </a:p>
      </dgm:t>
    </dgm:pt>
    <dgm:pt modelId="{4714DA1B-0B9D-48E4-8459-23CF7D8C40F0}" type="pres">
      <dgm:prSet presAssocID="{5B05E285-3C94-4392-976F-953DC187EBDA}" presName="horzTwo" presStyleCnt="0"/>
      <dgm:spPr/>
    </dgm:pt>
    <dgm:pt modelId="{C403A81D-D1D3-4F73-9B9B-3619EFC6CF46}" type="pres">
      <dgm:prSet presAssocID="{7C144CD8-4F8B-4997-87AA-78797C22CB65}" presName="sibSpaceTwo" presStyleCnt="0"/>
      <dgm:spPr/>
    </dgm:pt>
    <dgm:pt modelId="{BB119D1A-D2A6-4E6B-8EFC-0BDDE4857641}" type="pres">
      <dgm:prSet presAssocID="{6846E50E-703F-427E-9FDC-C2CFD25C6FC8}" presName="vertTwo" presStyleCnt="0"/>
      <dgm:spPr/>
    </dgm:pt>
    <dgm:pt modelId="{FBCB46AC-31D7-4217-B141-B033DBAF7014}" type="pres">
      <dgm:prSet presAssocID="{6846E50E-703F-427E-9FDC-C2CFD25C6FC8}" presName="txTwo" presStyleLbl="node2" presStyleIdx="4" presStyleCnt="6">
        <dgm:presLayoutVars>
          <dgm:chPref val="3"/>
        </dgm:presLayoutVars>
      </dgm:prSet>
      <dgm:spPr/>
      <dgm:t>
        <a:bodyPr/>
        <a:lstStyle/>
        <a:p>
          <a:endParaRPr lang="en-US"/>
        </a:p>
      </dgm:t>
    </dgm:pt>
    <dgm:pt modelId="{AAA5C08A-A399-458A-A93E-40147CA471CC}" type="pres">
      <dgm:prSet presAssocID="{6846E50E-703F-427E-9FDC-C2CFD25C6FC8}" presName="horzTwo" presStyleCnt="0"/>
      <dgm:spPr/>
    </dgm:pt>
    <dgm:pt modelId="{DB31DA80-20A4-4036-B786-BD5D26118DCF}" type="pres">
      <dgm:prSet presAssocID="{060CBD0B-F278-4C90-8B55-02CE70422DF3}" presName="sibSpaceTwo" presStyleCnt="0"/>
      <dgm:spPr/>
    </dgm:pt>
    <dgm:pt modelId="{68DF2D29-5CD1-46DF-8CD7-F5428165D761}" type="pres">
      <dgm:prSet presAssocID="{13EB849E-7D8C-4494-ABB2-2A5A48A29546}" presName="vertTwo" presStyleCnt="0"/>
      <dgm:spPr/>
    </dgm:pt>
    <dgm:pt modelId="{BD37838E-6D57-49C9-9335-66FD22AD0B8E}" type="pres">
      <dgm:prSet presAssocID="{13EB849E-7D8C-4494-ABB2-2A5A48A29546}" presName="txTwo" presStyleLbl="node2" presStyleIdx="5" presStyleCnt="6">
        <dgm:presLayoutVars>
          <dgm:chPref val="3"/>
        </dgm:presLayoutVars>
      </dgm:prSet>
      <dgm:spPr/>
      <dgm:t>
        <a:bodyPr/>
        <a:lstStyle/>
        <a:p>
          <a:endParaRPr lang="en-US"/>
        </a:p>
      </dgm:t>
    </dgm:pt>
    <dgm:pt modelId="{C5737374-D3F1-45E1-BFCC-F7FEFCE4E7B2}" type="pres">
      <dgm:prSet presAssocID="{13EB849E-7D8C-4494-ABB2-2A5A48A29546}" presName="horzTwo" presStyleCnt="0"/>
      <dgm:spPr/>
    </dgm:pt>
  </dgm:ptLst>
  <dgm:cxnLst>
    <dgm:cxn modelId="{8360665E-7062-4858-A154-47D5F4B53E8C}" type="presOf" srcId="{853BB9D8-E49E-445F-B1E4-6A72664B8F3B}" destId="{5C051C60-CE5F-4CD6-9A72-27DB5273FC8E}" srcOrd="0" destOrd="0" presId="urn:microsoft.com/office/officeart/2005/8/layout/hierarchy4"/>
    <dgm:cxn modelId="{325D5A25-EEA2-4BF2-AAB6-3E6447A97C74}" srcId="{C78869DE-57A0-48B4-9EFC-7058A7024E95}" destId="{159AEBA5-011C-4F47-B5AC-C439FB6AADEA}" srcOrd="1" destOrd="0" parTransId="{4BD8D820-6987-45E2-A6AE-F613394FDC45}" sibTransId="{0102ACAD-FCE2-4E8E-9F44-9CABDE337E5D}"/>
    <dgm:cxn modelId="{D45B3A75-F917-4F5D-BD08-8DBE88615515}" type="presOf" srcId="{159AEBA5-011C-4F47-B5AC-C439FB6AADEA}" destId="{136EAD66-31BA-4DF8-94C7-5D1267602FB2}" srcOrd="0" destOrd="0" presId="urn:microsoft.com/office/officeart/2005/8/layout/hierarchy4"/>
    <dgm:cxn modelId="{D72F1241-044B-4720-839B-3B63632F0C02}" type="presOf" srcId="{13EB849E-7D8C-4494-ABB2-2A5A48A29546}" destId="{BD37838E-6D57-49C9-9335-66FD22AD0B8E}" srcOrd="0" destOrd="0" presId="urn:microsoft.com/office/officeart/2005/8/layout/hierarchy4"/>
    <dgm:cxn modelId="{9DEB352B-F9B8-44A2-9DDF-C8B849C86F6D}" type="presOf" srcId="{6846E50E-703F-427E-9FDC-C2CFD25C6FC8}" destId="{FBCB46AC-31D7-4217-B141-B033DBAF7014}" srcOrd="0" destOrd="0" presId="urn:microsoft.com/office/officeart/2005/8/layout/hierarchy4"/>
    <dgm:cxn modelId="{B2936B47-14D6-4EFE-B1D2-62F13227F2DC}" srcId="{C78869DE-57A0-48B4-9EFC-7058A7024E95}" destId="{6846E50E-703F-427E-9FDC-C2CFD25C6FC8}" srcOrd="4" destOrd="0" parTransId="{DDFF34CB-C3E4-4FC5-BEEB-A8113E4DEFD1}" sibTransId="{060CBD0B-F278-4C90-8B55-02CE70422DF3}"/>
    <dgm:cxn modelId="{502981B9-1D32-4096-AC39-83FEC4B7B867}" srcId="{C78869DE-57A0-48B4-9EFC-7058A7024E95}" destId="{853BB9D8-E49E-445F-B1E4-6A72664B8F3B}" srcOrd="0" destOrd="0" parTransId="{DAB3B3B3-72D9-450A-943E-403974F16FAA}" sibTransId="{B3DC41AD-47D0-4667-BBC7-62EB6AEA5599}"/>
    <dgm:cxn modelId="{45682156-C090-4C18-960F-B94180B695D5}" type="presOf" srcId="{0F365FFA-27E4-42EA-AF15-C5C864C063C9}" destId="{098380E1-A39D-4709-93E2-1264419FF4A8}" srcOrd="0" destOrd="0" presId="urn:microsoft.com/office/officeart/2005/8/layout/hierarchy4"/>
    <dgm:cxn modelId="{956ACD52-BDC8-4283-9115-9DBEA8A7931A}" srcId="{C78869DE-57A0-48B4-9EFC-7058A7024E95}" destId="{0F365FFA-27E4-42EA-AF15-C5C864C063C9}" srcOrd="2" destOrd="0" parTransId="{13E267F0-BA83-4FF3-BD0C-05099D8904A2}" sibTransId="{FDDB24BF-0A27-493D-A59A-A1AFA7049859}"/>
    <dgm:cxn modelId="{9F810798-8F5F-4842-925F-E4EEE4824A92}" srcId="{C78869DE-57A0-48B4-9EFC-7058A7024E95}" destId="{13EB849E-7D8C-4494-ABB2-2A5A48A29546}" srcOrd="5" destOrd="0" parTransId="{81B9E976-109E-4C4B-B745-F3FC1C4F0915}" sibTransId="{13C89B39-B22E-45A4-8D9B-E8C14B4D45CB}"/>
    <dgm:cxn modelId="{D853453A-FBB9-4022-8DDC-890EBEE6BB13}" srcId="{C78869DE-57A0-48B4-9EFC-7058A7024E95}" destId="{5B05E285-3C94-4392-976F-953DC187EBDA}" srcOrd="3" destOrd="0" parTransId="{C9161FB5-C8FD-4F0B-9686-4C725AFB9A0D}" sibTransId="{7C144CD8-4F8B-4997-87AA-78797C22CB65}"/>
    <dgm:cxn modelId="{07EAB59C-3F10-4A2D-A067-3FA4A2955C0C}" srcId="{C29B373D-E19D-4DF6-AABB-129B997B2D4D}" destId="{C78869DE-57A0-48B4-9EFC-7058A7024E95}" srcOrd="0" destOrd="0" parTransId="{7E08BECF-7CF8-4541-9D7B-039661DE5F9C}" sibTransId="{0EAA0C42-1532-478D-BE76-94E067BA9D3D}"/>
    <dgm:cxn modelId="{9B73ACFC-10EE-42BC-8733-B82BB7FDD4A5}" type="presOf" srcId="{C29B373D-E19D-4DF6-AABB-129B997B2D4D}" destId="{6F0753F0-BCC3-4B4E-8F71-AF116DC6183F}" srcOrd="0" destOrd="0" presId="urn:microsoft.com/office/officeart/2005/8/layout/hierarchy4"/>
    <dgm:cxn modelId="{C61166F8-33E3-47E8-8723-2FFCB83B77F5}" type="presOf" srcId="{5B05E285-3C94-4392-976F-953DC187EBDA}" destId="{EBEBB29C-E365-47DF-B37D-3C06AFB6B2E6}" srcOrd="0" destOrd="0" presId="urn:microsoft.com/office/officeart/2005/8/layout/hierarchy4"/>
    <dgm:cxn modelId="{9E025A8D-B5CC-47C7-864B-49BA201A750A}" type="presOf" srcId="{C78869DE-57A0-48B4-9EFC-7058A7024E95}" destId="{2CB4FA3A-EEA8-414C-B534-14C6A31E4184}" srcOrd="0" destOrd="0" presId="urn:microsoft.com/office/officeart/2005/8/layout/hierarchy4"/>
    <dgm:cxn modelId="{87E923C9-6D47-4523-80F9-B4B32D72933B}" type="presParOf" srcId="{6F0753F0-BCC3-4B4E-8F71-AF116DC6183F}" destId="{C3F9D00D-AD0C-46B2-B775-79FC659225A4}" srcOrd="0" destOrd="0" presId="urn:microsoft.com/office/officeart/2005/8/layout/hierarchy4"/>
    <dgm:cxn modelId="{019057D4-1776-457B-B8FD-E362F5FC01A8}" type="presParOf" srcId="{C3F9D00D-AD0C-46B2-B775-79FC659225A4}" destId="{2CB4FA3A-EEA8-414C-B534-14C6A31E4184}" srcOrd="0" destOrd="0" presId="urn:microsoft.com/office/officeart/2005/8/layout/hierarchy4"/>
    <dgm:cxn modelId="{094E3346-D0C4-4846-A229-44D9094BD30B}" type="presParOf" srcId="{C3F9D00D-AD0C-46B2-B775-79FC659225A4}" destId="{714F0633-8076-4477-A255-5EEB5B283B7A}" srcOrd="1" destOrd="0" presId="urn:microsoft.com/office/officeart/2005/8/layout/hierarchy4"/>
    <dgm:cxn modelId="{04070C76-217E-43E9-ACF7-07D7FF2546A9}" type="presParOf" srcId="{C3F9D00D-AD0C-46B2-B775-79FC659225A4}" destId="{6F9AD2BF-14AB-4411-9455-14EE5002DBF4}" srcOrd="2" destOrd="0" presId="urn:microsoft.com/office/officeart/2005/8/layout/hierarchy4"/>
    <dgm:cxn modelId="{15AD9ACC-532D-4751-9723-99979521F9F9}" type="presParOf" srcId="{6F9AD2BF-14AB-4411-9455-14EE5002DBF4}" destId="{E41876FA-5B16-465C-A494-882B1CA48D5E}" srcOrd="0" destOrd="0" presId="urn:microsoft.com/office/officeart/2005/8/layout/hierarchy4"/>
    <dgm:cxn modelId="{B0A3F192-3D65-4920-BEDB-9A83F165764C}" type="presParOf" srcId="{E41876FA-5B16-465C-A494-882B1CA48D5E}" destId="{5C051C60-CE5F-4CD6-9A72-27DB5273FC8E}" srcOrd="0" destOrd="0" presId="urn:microsoft.com/office/officeart/2005/8/layout/hierarchy4"/>
    <dgm:cxn modelId="{E44E8D5F-03A6-460A-BF10-902B7619E55A}" type="presParOf" srcId="{E41876FA-5B16-465C-A494-882B1CA48D5E}" destId="{A3DBC2D3-4CB0-47B0-8B06-2C349803B562}" srcOrd="1" destOrd="0" presId="urn:microsoft.com/office/officeart/2005/8/layout/hierarchy4"/>
    <dgm:cxn modelId="{BC2BAC42-173C-4E1F-BADD-3593B63FADE8}" type="presParOf" srcId="{6F9AD2BF-14AB-4411-9455-14EE5002DBF4}" destId="{F57CC6E1-CE17-4C40-9728-9B3493BA11B6}" srcOrd="1" destOrd="0" presId="urn:microsoft.com/office/officeart/2005/8/layout/hierarchy4"/>
    <dgm:cxn modelId="{3605B2B0-95D1-4F6F-A548-4BD34F8EB4D0}" type="presParOf" srcId="{6F9AD2BF-14AB-4411-9455-14EE5002DBF4}" destId="{DE1C8224-6D16-4655-AF34-91163CD2DD3F}" srcOrd="2" destOrd="0" presId="urn:microsoft.com/office/officeart/2005/8/layout/hierarchy4"/>
    <dgm:cxn modelId="{28CDF57C-34C2-4B43-8A04-5468D72A788F}" type="presParOf" srcId="{DE1C8224-6D16-4655-AF34-91163CD2DD3F}" destId="{136EAD66-31BA-4DF8-94C7-5D1267602FB2}" srcOrd="0" destOrd="0" presId="urn:microsoft.com/office/officeart/2005/8/layout/hierarchy4"/>
    <dgm:cxn modelId="{8BC1AEEA-1BF3-4ACC-AC23-CD9B312368F8}" type="presParOf" srcId="{DE1C8224-6D16-4655-AF34-91163CD2DD3F}" destId="{E2333930-63F0-4E3D-B73B-E988396D840C}" srcOrd="1" destOrd="0" presId="urn:microsoft.com/office/officeart/2005/8/layout/hierarchy4"/>
    <dgm:cxn modelId="{5688DFAE-87A5-4187-AD23-E60215DC29BF}" type="presParOf" srcId="{6F9AD2BF-14AB-4411-9455-14EE5002DBF4}" destId="{843E3640-31E4-4647-94E3-8EE74B6DE2F1}" srcOrd="3" destOrd="0" presId="urn:microsoft.com/office/officeart/2005/8/layout/hierarchy4"/>
    <dgm:cxn modelId="{56DE6D50-268D-4ACF-A89F-E8DB77D42BD7}" type="presParOf" srcId="{6F9AD2BF-14AB-4411-9455-14EE5002DBF4}" destId="{68C39F15-4233-49B0-8D96-77087D97AAE3}" srcOrd="4" destOrd="0" presId="urn:microsoft.com/office/officeart/2005/8/layout/hierarchy4"/>
    <dgm:cxn modelId="{DE7D2774-8ADF-4842-AAAE-F50CFD4BAE8D}" type="presParOf" srcId="{68C39F15-4233-49B0-8D96-77087D97AAE3}" destId="{098380E1-A39D-4709-93E2-1264419FF4A8}" srcOrd="0" destOrd="0" presId="urn:microsoft.com/office/officeart/2005/8/layout/hierarchy4"/>
    <dgm:cxn modelId="{0B0E7D1B-7B50-4223-B1BD-9B2ED4E5531D}" type="presParOf" srcId="{68C39F15-4233-49B0-8D96-77087D97AAE3}" destId="{12BB15C0-806D-496B-8631-2BFB6D5B2215}" srcOrd="1" destOrd="0" presId="urn:microsoft.com/office/officeart/2005/8/layout/hierarchy4"/>
    <dgm:cxn modelId="{410A2456-B6EF-405C-A1C1-E9583B8B4490}" type="presParOf" srcId="{6F9AD2BF-14AB-4411-9455-14EE5002DBF4}" destId="{5868E479-154C-471F-97E0-CA5ECF051011}" srcOrd="5" destOrd="0" presId="urn:microsoft.com/office/officeart/2005/8/layout/hierarchy4"/>
    <dgm:cxn modelId="{8907D153-C76D-4E03-991C-4F7C4087309C}" type="presParOf" srcId="{6F9AD2BF-14AB-4411-9455-14EE5002DBF4}" destId="{137A67CB-2AEF-4B42-92FB-81C0EA7F7DC0}" srcOrd="6" destOrd="0" presId="urn:microsoft.com/office/officeart/2005/8/layout/hierarchy4"/>
    <dgm:cxn modelId="{296C6FA1-8C6D-4D1E-987F-F36FF0699EDB}" type="presParOf" srcId="{137A67CB-2AEF-4B42-92FB-81C0EA7F7DC0}" destId="{EBEBB29C-E365-47DF-B37D-3C06AFB6B2E6}" srcOrd="0" destOrd="0" presId="urn:microsoft.com/office/officeart/2005/8/layout/hierarchy4"/>
    <dgm:cxn modelId="{65990DA9-8841-4286-BDED-D222B5B7352F}" type="presParOf" srcId="{137A67CB-2AEF-4B42-92FB-81C0EA7F7DC0}" destId="{4714DA1B-0B9D-48E4-8459-23CF7D8C40F0}" srcOrd="1" destOrd="0" presId="urn:microsoft.com/office/officeart/2005/8/layout/hierarchy4"/>
    <dgm:cxn modelId="{36971323-A336-42FA-9A46-AB332A01CA03}" type="presParOf" srcId="{6F9AD2BF-14AB-4411-9455-14EE5002DBF4}" destId="{C403A81D-D1D3-4F73-9B9B-3619EFC6CF46}" srcOrd="7" destOrd="0" presId="urn:microsoft.com/office/officeart/2005/8/layout/hierarchy4"/>
    <dgm:cxn modelId="{AE3EFC2F-93F2-447A-8195-3B512A828223}" type="presParOf" srcId="{6F9AD2BF-14AB-4411-9455-14EE5002DBF4}" destId="{BB119D1A-D2A6-4E6B-8EFC-0BDDE4857641}" srcOrd="8" destOrd="0" presId="urn:microsoft.com/office/officeart/2005/8/layout/hierarchy4"/>
    <dgm:cxn modelId="{43E791C8-F8FA-497C-AE29-A2BD50F07161}" type="presParOf" srcId="{BB119D1A-D2A6-4E6B-8EFC-0BDDE4857641}" destId="{FBCB46AC-31D7-4217-B141-B033DBAF7014}" srcOrd="0" destOrd="0" presId="urn:microsoft.com/office/officeart/2005/8/layout/hierarchy4"/>
    <dgm:cxn modelId="{5D33AE36-B51B-4FDB-93B1-1499253734EB}" type="presParOf" srcId="{BB119D1A-D2A6-4E6B-8EFC-0BDDE4857641}" destId="{AAA5C08A-A399-458A-A93E-40147CA471CC}" srcOrd="1" destOrd="0" presId="urn:microsoft.com/office/officeart/2005/8/layout/hierarchy4"/>
    <dgm:cxn modelId="{3DD71BE2-3F5A-4E5D-94D8-2CA7F78C77E8}" type="presParOf" srcId="{6F9AD2BF-14AB-4411-9455-14EE5002DBF4}" destId="{DB31DA80-20A4-4036-B786-BD5D26118DCF}" srcOrd="9" destOrd="0" presId="urn:microsoft.com/office/officeart/2005/8/layout/hierarchy4"/>
    <dgm:cxn modelId="{C1C0AA79-848A-4923-BBFA-EB71B38DCA16}" type="presParOf" srcId="{6F9AD2BF-14AB-4411-9455-14EE5002DBF4}" destId="{68DF2D29-5CD1-46DF-8CD7-F5428165D761}" srcOrd="10" destOrd="0" presId="urn:microsoft.com/office/officeart/2005/8/layout/hierarchy4"/>
    <dgm:cxn modelId="{1C73E00E-9B4E-4818-8AA6-9EF49DC1ED4A}" type="presParOf" srcId="{68DF2D29-5CD1-46DF-8CD7-F5428165D761}" destId="{BD37838E-6D57-49C9-9335-66FD22AD0B8E}" srcOrd="0" destOrd="0" presId="urn:microsoft.com/office/officeart/2005/8/layout/hierarchy4"/>
    <dgm:cxn modelId="{05068F21-930F-4FD7-BA9B-9D4EF55E78CA}" type="presParOf" srcId="{68DF2D29-5CD1-46DF-8CD7-F5428165D761}" destId="{C5737374-D3F1-45E1-BFCC-F7FEFCE4E7B2}" srcOrd="1" destOrd="0" presId="urn:microsoft.com/office/officeart/2005/8/layout/hierarchy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B0F7DB0-9D60-425A-8E5D-0CA1D66F484C}"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035F47F5-DB38-4DAA-B871-1112A057E53F}">
      <dgm:prSet phldrT="[Text]"/>
      <dgm:spPr/>
      <dgm:t>
        <a:bodyPr/>
        <a:lstStyle/>
        <a:p>
          <a:pPr algn="ctr"/>
          <a:r>
            <a:rPr lang="en-US"/>
            <a:t>Team Project Collection</a:t>
          </a:r>
        </a:p>
      </dgm:t>
    </dgm:pt>
    <dgm:pt modelId="{744BCC74-4933-498C-BFAD-5B748FD588E8}" type="parTrans" cxnId="{30861BA2-9933-4492-97DA-DD82F6E3DACF}">
      <dgm:prSet/>
      <dgm:spPr/>
      <dgm:t>
        <a:bodyPr/>
        <a:lstStyle/>
        <a:p>
          <a:pPr algn="ctr"/>
          <a:endParaRPr lang="en-US"/>
        </a:p>
      </dgm:t>
    </dgm:pt>
    <dgm:pt modelId="{A50034B3-E64A-458C-A93F-135A42678F24}" type="sibTrans" cxnId="{30861BA2-9933-4492-97DA-DD82F6E3DACF}">
      <dgm:prSet/>
      <dgm:spPr/>
      <dgm:t>
        <a:bodyPr/>
        <a:lstStyle/>
        <a:p>
          <a:pPr algn="ctr"/>
          <a:endParaRPr lang="en-US"/>
        </a:p>
      </dgm:t>
    </dgm:pt>
    <dgm:pt modelId="{FA1E0302-4920-459B-9E33-A3FD75A6C938}">
      <dgm:prSet phldrT="[Text]"/>
      <dgm:spPr/>
      <dgm:t>
        <a:bodyPr/>
        <a:lstStyle/>
        <a:p>
          <a:pPr algn="ctr"/>
          <a:r>
            <a:rPr lang="en-US"/>
            <a:t>Tfs_Warehouse</a:t>
          </a:r>
        </a:p>
      </dgm:t>
    </dgm:pt>
    <dgm:pt modelId="{71E10FA9-9E2C-46BF-B0CA-E9593FCD8089}" type="parTrans" cxnId="{B737EF48-04A8-495A-B82B-920022D53310}">
      <dgm:prSet/>
      <dgm:spPr/>
      <dgm:t>
        <a:bodyPr/>
        <a:lstStyle/>
        <a:p>
          <a:pPr algn="ctr"/>
          <a:endParaRPr lang="en-US"/>
        </a:p>
      </dgm:t>
    </dgm:pt>
    <dgm:pt modelId="{13B0ABEE-E203-431F-8836-DF995BDD5F39}" type="sibTrans" cxnId="{B737EF48-04A8-495A-B82B-920022D53310}">
      <dgm:prSet/>
      <dgm:spPr/>
      <dgm:t>
        <a:bodyPr/>
        <a:lstStyle/>
        <a:p>
          <a:pPr algn="ctr"/>
          <a:endParaRPr lang="en-US"/>
        </a:p>
      </dgm:t>
    </dgm:pt>
    <dgm:pt modelId="{5380EF07-A376-475A-BF35-8EB2FE6E9DCD}">
      <dgm:prSet phldrT="[Text]"/>
      <dgm:spPr/>
      <dgm:t>
        <a:bodyPr/>
        <a:lstStyle/>
        <a:p>
          <a:pPr algn="ctr"/>
          <a:r>
            <a:rPr lang="en-US"/>
            <a:t>Tfs_Analysis</a:t>
          </a:r>
        </a:p>
      </dgm:t>
    </dgm:pt>
    <dgm:pt modelId="{4E310918-48F3-422F-B3E4-B57398BCEE4B}" type="parTrans" cxnId="{18B77120-D2F1-43B1-8F52-D20D53E70218}">
      <dgm:prSet/>
      <dgm:spPr/>
      <dgm:t>
        <a:bodyPr/>
        <a:lstStyle/>
        <a:p>
          <a:pPr algn="ctr"/>
          <a:endParaRPr lang="en-US"/>
        </a:p>
      </dgm:t>
    </dgm:pt>
    <dgm:pt modelId="{0D616C04-08BA-4D43-B864-474B8D1D2644}" type="sibTrans" cxnId="{18B77120-D2F1-43B1-8F52-D20D53E70218}">
      <dgm:prSet/>
      <dgm:spPr/>
      <dgm:t>
        <a:bodyPr/>
        <a:lstStyle/>
        <a:p>
          <a:pPr algn="ctr"/>
          <a:endParaRPr lang="en-US"/>
        </a:p>
      </dgm:t>
    </dgm:pt>
    <dgm:pt modelId="{FB496628-0CA5-440D-9735-499CA2554F97}" type="pres">
      <dgm:prSet presAssocID="{6B0F7DB0-9D60-425A-8E5D-0CA1D66F484C}" presName="outerComposite" presStyleCnt="0">
        <dgm:presLayoutVars>
          <dgm:chMax val="5"/>
          <dgm:dir/>
          <dgm:resizeHandles val="exact"/>
        </dgm:presLayoutVars>
      </dgm:prSet>
      <dgm:spPr/>
      <dgm:t>
        <a:bodyPr/>
        <a:lstStyle/>
        <a:p>
          <a:endParaRPr lang="en-US"/>
        </a:p>
      </dgm:t>
    </dgm:pt>
    <dgm:pt modelId="{FB8D5292-1377-4716-94C1-3E3D15A0D806}" type="pres">
      <dgm:prSet presAssocID="{6B0F7DB0-9D60-425A-8E5D-0CA1D66F484C}" presName="dummyMaxCanvas" presStyleCnt="0">
        <dgm:presLayoutVars/>
      </dgm:prSet>
      <dgm:spPr/>
    </dgm:pt>
    <dgm:pt modelId="{A32B04E0-E62E-49A4-B404-94DD7B256F8B}" type="pres">
      <dgm:prSet presAssocID="{6B0F7DB0-9D60-425A-8E5D-0CA1D66F484C}" presName="ThreeNodes_1" presStyleLbl="node1" presStyleIdx="0" presStyleCnt="3">
        <dgm:presLayoutVars>
          <dgm:bulletEnabled val="1"/>
        </dgm:presLayoutVars>
      </dgm:prSet>
      <dgm:spPr/>
      <dgm:t>
        <a:bodyPr/>
        <a:lstStyle/>
        <a:p>
          <a:endParaRPr lang="en-US"/>
        </a:p>
      </dgm:t>
    </dgm:pt>
    <dgm:pt modelId="{7B7797CA-174F-40CC-91C0-36173460A082}" type="pres">
      <dgm:prSet presAssocID="{6B0F7DB0-9D60-425A-8E5D-0CA1D66F484C}" presName="ThreeNodes_2" presStyleLbl="node1" presStyleIdx="1" presStyleCnt="3">
        <dgm:presLayoutVars>
          <dgm:bulletEnabled val="1"/>
        </dgm:presLayoutVars>
      </dgm:prSet>
      <dgm:spPr/>
      <dgm:t>
        <a:bodyPr/>
        <a:lstStyle/>
        <a:p>
          <a:endParaRPr lang="en-US"/>
        </a:p>
      </dgm:t>
    </dgm:pt>
    <dgm:pt modelId="{A08E3AC1-93CB-4E23-B9D3-86117C17DE10}" type="pres">
      <dgm:prSet presAssocID="{6B0F7DB0-9D60-425A-8E5D-0CA1D66F484C}" presName="ThreeNodes_3" presStyleLbl="node1" presStyleIdx="2" presStyleCnt="3">
        <dgm:presLayoutVars>
          <dgm:bulletEnabled val="1"/>
        </dgm:presLayoutVars>
      </dgm:prSet>
      <dgm:spPr/>
      <dgm:t>
        <a:bodyPr/>
        <a:lstStyle/>
        <a:p>
          <a:endParaRPr lang="en-US"/>
        </a:p>
      </dgm:t>
    </dgm:pt>
    <dgm:pt modelId="{1206AD62-DA82-44C8-98E4-A3FB90D23CD0}" type="pres">
      <dgm:prSet presAssocID="{6B0F7DB0-9D60-425A-8E5D-0CA1D66F484C}" presName="ThreeConn_1-2" presStyleLbl="fgAccFollowNode1" presStyleIdx="0" presStyleCnt="2">
        <dgm:presLayoutVars>
          <dgm:bulletEnabled val="1"/>
        </dgm:presLayoutVars>
      </dgm:prSet>
      <dgm:spPr/>
      <dgm:t>
        <a:bodyPr/>
        <a:lstStyle/>
        <a:p>
          <a:endParaRPr lang="en-US"/>
        </a:p>
      </dgm:t>
    </dgm:pt>
    <dgm:pt modelId="{A617EB2C-B3C6-46A8-A73E-F2FD720C19C4}" type="pres">
      <dgm:prSet presAssocID="{6B0F7DB0-9D60-425A-8E5D-0CA1D66F484C}" presName="ThreeConn_2-3" presStyleLbl="fgAccFollowNode1" presStyleIdx="1" presStyleCnt="2">
        <dgm:presLayoutVars>
          <dgm:bulletEnabled val="1"/>
        </dgm:presLayoutVars>
      </dgm:prSet>
      <dgm:spPr/>
      <dgm:t>
        <a:bodyPr/>
        <a:lstStyle/>
        <a:p>
          <a:endParaRPr lang="en-US"/>
        </a:p>
      </dgm:t>
    </dgm:pt>
    <dgm:pt modelId="{A5422BE0-039D-4C75-8EF8-9DC439E8F5A8}" type="pres">
      <dgm:prSet presAssocID="{6B0F7DB0-9D60-425A-8E5D-0CA1D66F484C}" presName="ThreeNodes_1_text" presStyleLbl="node1" presStyleIdx="2" presStyleCnt="3">
        <dgm:presLayoutVars>
          <dgm:bulletEnabled val="1"/>
        </dgm:presLayoutVars>
      </dgm:prSet>
      <dgm:spPr/>
      <dgm:t>
        <a:bodyPr/>
        <a:lstStyle/>
        <a:p>
          <a:endParaRPr lang="en-US"/>
        </a:p>
      </dgm:t>
    </dgm:pt>
    <dgm:pt modelId="{02E1FD24-A114-4F64-8CC4-89E5307348C4}" type="pres">
      <dgm:prSet presAssocID="{6B0F7DB0-9D60-425A-8E5D-0CA1D66F484C}" presName="ThreeNodes_2_text" presStyleLbl="node1" presStyleIdx="2" presStyleCnt="3">
        <dgm:presLayoutVars>
          <dgm:bulletEnabled val="1"/>
        </dgm:presLayoutVars>
      </dgm:prSet>
      <dgm:spPr/>
      <dgm:t>
        <a:bodyPr/>
        <a:lstStyle/>
        <a:p>
          <a:endParaRPr lang="en-US"/>
        </a:p>
      </dgm:t>
    </dgm:pt>
    <dgm:pt modelId="{F3D974A9-9BA6-4CB4-B85E-9CA384A74738}" type="pres">
      <dgm:prSet presAssocID="{6B0F7DB0-9D60-425A-8E5D-0CA1D66F484C}" presName="ThreeNodes_3_text" presStyleLbl="node1" presStyleIdx="2" presStyleCnt="3">
        <dgm:presLayoutVars>
          <dgm:bulletEnabled val="1"/>
        </dgm:presLayoutVars>
      </dgm:prSet>
      <dgm:spPr/>
      <dgm:t>
        <a:bodyPr/>
        <a:lstStyle/>
        <a:p>
          <a:endParaRPr lang="en-US"/>
        </a:p>
      </dgm:t>
    </dgm:pt>
  </dgm:ptLst>
  <dgm:cxnLst>
    <dgm:cxn modelId="{A634F91D-B482-4715-ABE5-B781585020B6}" type="presOf" srcId="{6B0F7DB0-9D60-425A-8E5D-0CA1D66F484C}" destId="{FB496628-0CA5-440D-9735-499CA2554F97}" srcOrd="0" destOrd="0" presId="urn:microsoft.com/office/officeart/2005/8/layout/vProcess5"/>
    <dgm:cxn modelId="{18B77120-D2F1-43B1-8F52-D20D53E70218}" srcId="{6B0F7DB0-9D60-425A-8E5D-0CA1D66F484C}" destId="{5380EF07-A376-475A-BF35-8EB2FE6E9DCD}" srcOrd="2" destOrd="0" parTransId="{4E310918-48F3-422F-B3E4-B57398BCEE4B}" sibTransId="{0D616C04-08BA-4D43-B864-474B8D1D2644}"/>
    <dgm:cxn modelId="{30861BA2-9933-4492-97DA-DD82F6E3DACF}" srcId="{6B0F7DB0-9D60-425A-8E5D-0CA1D66F484C}" destId="{035F47F5-DB38-4DAA-B871-1112A057E53F}" srcOrd="0" destOrd="0" parTransId="{744BCC74-4933-498C-BFAD-5B748FD588E8}" sibTransId="{A50034B3-E64A-458C-A93F-135A42678F24}"/>
    <dgm:cxn modelId="{2798DA3A-1243-457F-841D-A1065E292169}" type="presOf" srcId="{5380EF07-A376-475A-BF35-8EB2FE6E9DCD}" destId="{F3D974A9-9BA6-4CB4-B85E-9CA384A74738}" srcOrd="1" destOrd="0" presId="urn:microsoft.com/office/officeart/2005/8/layout/vProcess5"/>
    <dgm:cxn modelId="{4B4E32BC-0083-4561-B02A-80C563A405D0}" type="presOf" srcId="{035F47F5-DB38-4DAA-B871-1112A057E53F}" destId="{A32B04E0-E62E-49A4-B404-94DD7B256F8B}" srcOrd="0" destOrd="0" presId="urn:microsoft.com/office/officeart/2005/8/layout/vProcess5"/>
    <dgm:cxn modelId="{CB2619CF-3A80-40E0-99FE-7AF482BE979D}" type="presOf" srcId="{FA1E0302-4920-459B-9E33-A3FD75A6C938}" destId="{02E1FD24-A114-4F64-8CC4-89E5307348C4}" srcOrd="1" destOrd="0" presId="urn:microsoft.com/office/officeart/2005/8/layout/vProcess5"/>
    <dgm:cxn modelId="{1C2FE504-4BC4-42AD-8223-709B76DE8F35}" type="presOf" srcId="{035F47F5-DB38-4DAA-B871-1112A057E53F}" destId="{A5422BE0-039D-4C75-8EF8-9DC439E8F5A8}" srcOrd="1" destOrd="0" presId="urn:microsoft.com/office/officeart/2005/8/layout/vProcess5"/>
    <dgm:cxn modelId="{B737EF48-04A8-495A-B82B-920022D53310}" srcId="{6B0F7DB0-9D60-425A-8E5D-0CA1D66F484C}" destId="{FA1E0302-4920-459B-9E33-A3FD75A6C938}" srcOrd="1" destOrd="0" parTransId="{71E10FA9-9E2C-46BF-B0CA-E9593FCD8089}" sibTransId="{13B0ABEE-E203-431F-8836-DF995BDD5F39}"/>
    <dgm:cxn modelId="{4191BAD5-30B0-4A30-B59D-039B38B2FC99}" type="presOf" srcId="{5380EF07-A376-475A-BF35-8EB2FE6E9DCD}" destId="{A08E3AC1-93CB-4E23-B9D3-86117C17DE10}" srcOrd="0" destOrd="0" presId="urn:microsoft.com/office/officeart/2005/8/layout/vProcess5"/>
    <dgm:cxn modelId="{112DE0DD-35E1-4897-BEE1-D8E020948553}" type="presOf" srcId="{A50034B3-E64A-458C-A93F-135A42678F24}" destId="{1206AD62-DA82-44C8-98E4-A3FB90D23CD0}" srcOrd="0" destOrd="0" presId="urn:microsoft.com/office/officeart/2005/8/layout/vProcess5"/>
    <dgm:cxn modelId="{69FFDD26-45A3-40B1-AC35-3A27B1B321B6}" type="presOf" srcId="{FA1E0302-4920-459B-9E33-A3FD75A6C938}" destId="{7B7797CA-174F-40CC-91C0-36173460A082}" srcOrd="0" destOrd="0" presId="urn:microsoft.com/office/officeart/2005/8/layout/vProcess5"/>
    <dgm:cxn modelId="{E715E873-12BB-4C22-BB42-56F0C073557E}" type="presOf" srcId="{13B0ABEE-E203-431F-8836-DF995BDD5F39}" destId="{A617EB2C-B3C6-46A8-A73E-F2FD720C19C4}" srcOrd="0" destOrd="0" presId="urn:microsoft.com/office/officeart/2005/8/layout/vProcess5"/>
    <dgm:cxn modelId="{16008C47-9890-4CBA-BB8B-0FBD3F72F390}" type="presParOf" srcId="{FB496628-0CA5-440D-9735-499CA2554F97}" destId="{FB8D5292-1377-4716-94C1-3E3D15A0D806}" srcOrd="0" destOrd="0" presId="urn:microsoft.com/office/officeart/2005/8/layout/vProcess5"/>
    <dgm:cxn modelId="{BD5361B5-335A-4F06-BAE2-AFEA3ABD6173}" type="presParOf" srcId="{FB496628-0CA5-440D-9735-499CA2554F97}" destId="{A32B04E0-E62E-49A4-B404-94DD7B256F8B}" srcOrd="1" destOrd="0" presId="urn:microsoft.com/office/officeart/2005/8/layout/vProcess5"/>
    <dgm:cxn modelId="{159F14E8-D60B-4B95-A58A-F2F65C47FDD1}" type="presParOf" srcId="{FB496628-0CA5-440D-9735-499CA2554F97}" destId="{7B7797CA-174F-40CC-91C0-36173460A082}" srcOrd="2" destOrd="0" presId="urn:microsoft.com/office/officeart/2005/8/layout/vProcess5"/>
    <dgm:cxn modelId="{52144744-EDF5-46EE-90F8-62EC54E254B2}" type="presParOf" srcId="{FB496628-0CA5-440D-9735-499CA2554F97}" destId="{A08E3AC1-93CB-4E23-B9D3-86117C17DE10}" srcOrd="3" destOrd="0" presId="urn:microsoft.com/office/officeart/2005/8/layout/vProcess5"/>
    <dgm:cxn modelId="{06E6CD06-AD4D-4447-B7B6-9DC8DBFA4F83}" type="presParOf" srcId="{FB496628-0CA5-440D-9735-499CA2554F97}" destId="{1206AD62-DA82-44C8-98E4-A3FB90D23CD0}" srcOrd="4" destOrd="0" presId="urn:microsoft.com/office/officeart/2005/8/layout/vProcess5"/>
    <dgm:cxn modelId="{63A1DBB4-D079-408D-8571-AB00A77E48AC}" type="presParOf" srcId="{FB496628-0CA5-440D-9735-499CA2554F97}" destId="{A617EB2C-B3C6-46A8-A73E-F2FD720C19C4}" srcOrd="5" destOrd="0" presId="urn:microsoft.com/office/officeart/2005/8/layout/vProcess5"/>
    <dgm:cxn modelId="{71614BF0-6172-4F6D-B124-055E70EF6056}" type="presParOf" srcId="{FB496628-0CA5-440D-9735-499CA2554F97}" destId="{A5422BE0-039D-4C75-8EF8-9DC439E8F5A8}" srcOrd="6" destOrd="0" presId="urn:microsoft.com/office/officeart/2005/8/layout/vProcess5"/>
    <dgm:cxn modelId="{9B2CBABF-1C1E-4DDA-B8C0-856A330F3188}" type="presParOf" srcId="{FB496628-0CA5-440D-9735-499CA2554F97}" destId="{02E1FD24-A114-4F64-8CC4-89E5307348C4}" srcOrd="7" destOrd="0" presId="urn:microsoft.com/office/officeart/2005/8/layout/vProcess5"/>
    <dgm:cxn modelId="{1E43B7E6-85B7-4A1B-9A9D-9CAB780E558D}" type="presParOf" srcId="{FB496628-0CA5-440D-9735-499CA2554F97}" destId="{F3D974A9-9BA6-4CB4-B85E-9CA384A74738}" srcOrd="8" destOrd="0" presId="urn:microsoft.com/office/officeart/2005/8/layout/vProcess5"/>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C862BED-8780-4114-A586-22D6AEF2891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207D8E3-EA16-4D06-AA4B-D7CA13A87FEC}">
      <dgm:prSet phldrT="[Text]"/>
      <dgm:spPr/>
      <dgm:t>
        <a:bodyPr/>
        <a:lstStyle/>
        <a:p>
          <a:r>
            <a:rPr lang="en-US"/>
            <a:t>TFS Instance</a:t>
          </a:r>
        </a:p>
      </dgm:t>
    </dgm:pt>
    <dgm:pt modelId="{3A78B514-226D-4E6B-8A13-34D4252F3336}" type="parTrans" cxnId="{6F9EF46E-42C5-42C4-85EF-899FFAA506FE}">
      <dgm:prSet/>
      <dgm:spPr/>
      <dgm:t>
        <a:bodyPr/>
        <a:lstStyle/>
        <a:p>
          <a:endParaRPr lang="en-US"/>
        </a:p>
      </dgm:t>
    </dgm:pt>
    <dgm:pt modelId="{9A55A423-A12E-4CE9-AA67-0E87772CE3D6}" type="sibTrans" cxnId="{6F9EF46E-42C5-42C4-85EF-899FFAA506FE}">
      <dgm:prSet/>
      <dgm:spPr/>
      <dgm:t>
        <a:bodyPr/>
        <a:lstStyle/>
        <a:p>
          <a:endParaRPr lang="en-US"/>
        </a:p>
      </dgm:t>
    </dgm:pt>
    <dgm:pt modelId="{9278AEDE-E03B-438C-BCBA-C767B70D5B80}">
      <dgm:prSet phldrT="[Text]"/>
      <dgm:spPr/>
      <dgm:t>
        <a:bodyPr/>
        <a:lstStyle/>
        <a:p>
          <a:r>
            <a:rPr lang="en-US"/>
            <a:t>Team Project Collection 1</a:t>
          </a:r>
        </a:p>
      </dgm:t>
    </dgm:pt>
    <dgm:pt modelId="{AE86FA91-E1C9-4F00-9DD3-D4F3AC6A5734}" type="parTrans" cxnId="{C247C9C3-C26C-4BF8-8168-B4D90BC71B51}">
      <dgm:prSet/>
      <dgm:spPr/>
      <dgm:t>
        <a:bodyPr/>
        <a:lstStyle/>
        <a:p>
          <a:endParaRPr lang="en-US"/>
        </a:p>
      </dgm:t>
    </dgm:pt>
    <dgm:pt modelId="{598F53CA-0576-4C95-8764-3478BD00861C}" type="sibTrans" cxnId="{C247C9C3-C26C-4BF8-8168-B4D90BC71B51}">
      <dgm:prSet/>
      <dgm:spPr/>
      <dgm:t>
        <a:bodyPr/>
        <a:lstStyle/>
        <a:p>
          <a:endParaRPr lang="en-US"/>
        </a:p>
      </dgm:t>
    </dgm:pt>
    <dgm:pt modelId="{9CA8C0F4-5C20-41F6-8802-0FEA352F851C}">
      <dgm:prSet phldrT="[Text]"/>
      <dgm:spPr/>
      <dgm:t>
        <a:bodyPr/>
        <a:lstStyle/>
        <a:p>
          <a:r>
            <a:rPr lang="en-US"/>
            <a:t>Team project 1</a:t>
          </a:r>
        </a:p>
      </dgm:t>
    </dgm:pt>
    <dgm:pt modelId="{C277064A-0A83-4831-B2A7-BD0052307EB6}" type="parTrans" cxnId="{F69406C6-8AD1-4DDF-B229-8ED91E9F2725}">
      <dgm:prSet/>
      <dgm:spPr/>
      <dgm:t>
        <a:bodyPr/>
        <a:lstStyle/>
        <a:p>
          <a:endParaRPr lang="en-US"/>
        </a:p>
      </dgm:t>
    </dgm:pt>
    <dgm:pt modelId="{8D4F963E-011A-4416-A2B7-F57D5564E736}" type="sibTrans" cxnId="{F69406C6-8AD1-4DDF-B229-8ED91E9F2725}">
      <dgm:prSet/>
      <dgm:spPr/>
      <dgm:t>
        <a:bodyPr/>
        <a:lstStyle/>
        <a:p>
          <a:endParaRPr lang="en-US"/>
        </a:p>
      </dgm:t>
    </dgm:pt>
    <dgm:pt modelId="{0EA44F5D-0777-4D1F-AF15-9CFF97E2244D}">
      <dgm:prSet phldrT="[Text]"/>
      <dgm:spPr/>
      <dgm:t>
        <a:bodyPr/>
        <a:lstStyle/>
        <a:p>
          <a:r>
            <a:rPr lang="en-US"/>
            <a:t>Team Project Collection 2</a:t>
          </a:r>
        </a:p>
      </dgm:t>
    </dgm:pt>
    <dgm:pt modelId="{E75E6486-0D04-4249-AEB9-2E804DCB307C}" type="parTrans" cxnId="{F8DBF155-82BA-4FC3-9356-53920150D48C}">
      <dgm:prSet/>
      <dgm:spPr/>
      <dgm:t>
        <a:bodyPr/>
        <a:lstStyle/>
        <a:p>
          <a:endParaRPr lang="en-US"/>
        </a:p>
      </dgm:t>
    </dgm:pt>
    <dgm:pt modelId="{A6401890-62ED-4039-B78C-F7508A8D2EE7}" type="sibTrans" cxnId="{F8DBF155-82BA-4FC3-9356-53920150D48C}">
      <dgm:prSet/>
      <dgm:spPr/>
      <dgm:t>
        <a:bodyPr/>
        <a:lstStyle/>
        <a:p>
          <a:endParaRPr lang="en-US"/>
        </a:p>
      </dgm:t>
    </dgm:pt>
    <dgm:pt modelId="{25E13360-E1B1-4C07-AA02-308E3A8A94A0}">
      <dgm:prSet phldrT="[Text]"/>
      <dgm:spPr/>
      <dgm:t>
        <a:bodyPr/>
        <a:lstStyle/>
        <a:p>
          <a:r>
            <a:rPr lang="en-US"/>
            <a:t>Team Project 2</a:t>
          </a:r>
        </a:p>
      </dgm:t>
    </dgm:pt>
    <dgm:pt modelId="{07A9D744-894E-4D20-AFCC-9C587C64DCBF}" type="parTrans" cxnId="{E8B93C48-2598-404D-B931-FA86B0733771}">
      <dgm:prSet/>
      <dgm:spPr/>
      <dgm:t>
        <a:bodyPr/>
        <a:lstStyle/>
        <a:p>
          <a:endParaRPr lang="en-US"/>
        </a:p>
      </dgm:t>
    </dgm:pt>
    <dgm:pt modelId="{C50EDE06-A4A8-483E-BAF3-966487ED2FCD}" type="sibTrans" cxnId="{E8B93C48-2598-404D-B931-FA86B0733771}">
      <dgm:prSet/>
      <dgm:spPr/>
      <dgm:t>
        <a:bodyPr/>
        <a:lstStyle/>
        <a:p>
          <a:endParaRPr lang="en-US"/>
        </a:p>
      </dgm:t>
    </dgm:pt>
    <dgm:pt modelId="{EEE6C4ED-6EB9-45E8-92E7-0FA76A75A270}">
      <dgm:prSet phldrT="[Text]"/>
      <dgm:spPr/>
      <dgm:t>
        <a:bodyPr/>
        <a:lstStyle/>
        <a:p>
          <a:r>
            <a:rPr lang="en-US"/>
            <a:t>Team Project 3</a:t>
          </a:r>
        </a:p>
      </dgm:t>
    </dgm:pt>
    <dgm:pt modelId="{53B16751-02C6-453A-92C5-17EB737E19C4}" type="parTrans" cxnId="{BA8D0E8D-D5EF-47B2-A1CC-20586169DF17}">
      <dgm:prSet/>
      <dgm:spPr/>
      <dgm:t>
        <a:bodyPr/>
        <a:lstStyle/>
        <a:p>
          <a:endParaRPr lang="en-US"/>
        </a:p>
      </dgm:t>
    </dgm:pt>
    <dgm:pt modelId="{43454C2B-1D93-4BD7-8B6F-0066469519CB}" type="sibTrans" cxnId="{BA8D0E8D-D5EF-47B2-A1CC-20586169DF17}">
      <dgm:prSet/>
      <dgm:spPr/>
      <dgm:t>
        <a:bodyPr/>
        <a:lstStyle/>
        <a:p>
          <a:endParaRPr lang="en-US"/>
        </a:p>
      </dgm:t>
    </dgm:pt>
    <dgm:pt modelId="{3715E339-8712-47A5-A37B-1BEC1C38F3C2}">
      <dgm:prSet phldrT="[Text]"/>
      <dgm:spPr/>
      <dgm:t>
        <a:bodyPr/>
        <a:lstStyle/>
        <a:p>
          <a:r>
            <a:rPr lang="en-US"/>
            <a:t>Team Project 4</a:t>
          </a:r>
        </a:p>
      </dgm:t>
    </dgm:pt>
    <dgm:pt modelId="{7C4918FB-DEA4-48C1-A9BF-108E855B625D}" type="parTrans" cxnId="{0473BEA3-F09A-44C6-82F3-707C3A326629}">
      <dgm:prSet/>
      <dgm:spPr/>
      <dgm:t>
        <a:bodyPr/>
        <a:lstStyle/>
        <a:p>
          <a:endParaRPr lang="en-US"/>
        </a:p>
      </dgm:t>
    </dgm:pt>
    <dgm:pt modelId="{524E3742-A99E-47E7-90CF-233A45C20A49}" type="sibTrans" cxnId="{0473BEA3-F09A-44C6-82F3-707C3A326629}">
      <dgm:prSet/>
      <dgm:spPr/>
      <dgm:t>
        <a:bodyPr/>
        <a:lstStyle/>
        <a:p>
          <a:endParaRPr lang="en-US"/>
        </a:p>
      </dgm:t>
    </dgm:pt>
    <dgm:pt modelId="{ECB6E366-CC6F-4F80-BBAF-8E2931D7856F}" type="pres">
      <dgm:prSet presAssocID="{4C862BED-8780-4114-A586-22D6AEF28919}" presName="Name0" presStyleCnt="0">
        <dgm:presLayoutVars>
          <dgm:orgChart val="1"/>
          <dgm:chPref val="1"/>
          <dgm:dir/>
          <dgm:animOne val="branch"/>
          <dgm:animLvl val="lvl"/>
          <dgm:resizeHandles/>
        </dgm:presLayoutVars>
      </dgm:prSet>
      <dgm:spPr/>
      <dgm:t>
        <a:bodyPr/>
        <a:lstStyle/>
        <a:p>
          <a:endParaRPr lang="en-US"/>
        </a:p>
      </dgm:t>
    </dgm:pt>
    <dgm:pt modelId="{4B0477E6-7B1C-4703-849C-B129C96C77A5}" type="pres">
      <dgm:prSet presAssocID="{0207D8E3-EA16-4D06-AA4B-D7CA13A87FEC}" presName="hierRoot1" presStyleCnt="0">
        <dgm:presLayoutVars>
          <dgm:hierBranch val="init"/>
        </dgm:presLayoutVars>
      </dgm:prSet>
      <dgm:spPr/>
    </dgm:pt>
    <dgm:pt modelId="{FC575A37-C35B-4114-BA07-042EAB7C888C}" type="pres">
      <dgm:prSet presAssocID="{0207D8E3-EA16-4D06-AA4B-D7CA13A87FEC}" presName="rootComposite1" presStyleCnt="0"/>
      <dgm:spPr/>
    </dgm:pt>
    <dgm:pt modelId="{36B3991C-F52D-41F1-A4A9-32059D767DEB}" type="pres">
      <dgm:prSet presAssocID="{0207D8E3-EA16-4D06-AA4B-D7CA13A87FEC}" presName="rootText1" presStyleLbl="alignAcc1" presStyleIdx="0" presStyleCnt="0">
        <dgm:presLayoutVars>
          <dgm:chPref val="3"/>
        </dgm:presLayoutVars>
      </dgm:prSet>
      <dgm:spPr/>
      <dgm:t>
        <a:bodyPr/>
        <a:lstStyle/>
        <a:p>
          <a:endParaRPr lang="en-US"/>
        </a:p>
      </dgm:t>
    </dgm:pt>
    <dgm:pt modelId="{8A61A0C2-EB9A-4712-B4B2-2F5AF61CAC96}" type="pres">
      <dgm:prSet presAssocID="{0207D8E3-EA16-4D06-AA4B-D7CA13A87FEC}" presName="topArc1" presStyleLbl="parChTrans1D1" presStyleIdx="0" presStyleCnt="14"/>
      <dgm:spPr/>
    </dgm:pt>
    <dgm:pt modelId="{9B948900-EC27-4A52-86CD-71F212ADEEC2}" type="pres">
      <dgm:prSet presAssocID="{0207D8E3-EA16-4D06-AA4B-D7CA13A87FEC}" presName="bottomArc1" presStyleLbl="parChTrans1D1" presStyleIdx="1" presStyleCnt="14"/>
      <dgm:spPr/>
    </dgm:pt>
    <dgm:pt modelId="{31D5EC41-05E7-443E-B5CE-9396D100D18C}" type="pres">
      <dgm:prSet presAssocID="{0207D8E3-EA16-4D06-AA4B-D7CA13A87FEC}" presName="topConnNode1" presStyleLbl="node1" presStyleIdx="0" presStyleCnt="0"/>
      <dgm:spPr/>
      <dgm:t>
        <a:bodyPr/>
        <a:lstStyle/>
        <a:p>
          <a:endParaRPr lang="en-US"/>
        </a:p>
      </dgm:t>
    </dgm:pt>
    <dgm:pt modelId="{5AD58ABF-1F73-4DCB-AD59-CA6CA93F696D}" type="pres">
      <dgm:prSet presAssocID="{0207D8E3-EA16-4D06-AA4B-D7CA13A87FEC}" presName="hierChild2" presStyleCnt="0"/>
      <dgm:spPr/>
    </dgm:pt>
    <dgm:pt modelId="{73EB7D95-42C6-454D-8E61-90A22A18F310}" type="pres">
      <dgm:prSet presAssocID="{AE86FA91-E1C9-4F00-9DD3-D4F3AC6A5734}" presName="Name28" presStyleLbl="parChTrans1D2" presStyleIdx="0" presStyleCnt="2"/>
      <dgm:spPr/>
      <dgm:t>
        <a:bodyPr/>
        <a:lstStyle/>
        <a:p>
          <a:endParaRPr lang="en-US"/>
        </a:p>
      </dgm:t>
    </dgm:pt>
    <dgm:pt modelId="{75948A32-CEFF-43A6-A1D8-628B55EA5018}" type="pres">
      <dgm:prSet presAssocID="{9278AEDE-E03B-438C-BCBA-C767B70D5B80}" presName="hierRoot2" presStyleCnt="0">
        <dgm:presLayoutVars>
          <dgm:hierBranch val="init"/>
        </dgm:presLayoutVars>
      </dgm:prSet>
      <dgm:spPr/>
    </dgm:pt>
    <dgm:pt modelId="{ADFF1B15-FFE4-4A9B-8798-333A3D51A392}" type="pres">
      <dgm:prSet presAssocID="{9278AEDE-E03B-438C-BCBA-C767B70D5B80}" presName="rootComposite2" presStyleCnt="0"/>
      <dgm:spPr/>
    </dgm:pt>
    <dgm:pt modelId="{6672A400-6CD2-4C49-9997-23C4C9BC3D4E}" type="pres">
      <dgm:prSet presAssocID="{9278AEDE-E03B-438C-BCBA-C767B70D5B80}" presName="rootText2" presStyleLbl="alignAcc1" presStyleIdx="0" presStyleCnt="0">
        <dgm:presLayoutVars>
          <dgm:chPref val="3"/>
        </dgm:presLayoutVars>
      </dgm:prSet>
      <dgm:spPr/>
      <dgm:t>
        <a:bodyPr/>
        <a:lstStyle/>
        <a:p>
          <a:endParaRPr lang="en-US"/>
        </a:p>
      </dgm:t>
    </dgm:pt>
    <dgm:pt modelId="{27999FA6-037B-4891-93FC-AF0ACE7B605F}" type="pres">
      <dgm:prSet presAssocID="{9278AEDE-E03B-438C-BCBA-C767B70D5B80}" presName="topArc2" presStyleLbl="parChTrans1D1" presStyleIdx="2" presStyleCnt="14"/>
      <dgm:spPr/>
    </dgm:pt>
    <dgm:pt modelId="{D769A9D1-D0C9-429B-9D1C-EA0C451F7FED}" type="pres">
      <dgm:prSet presAssocID="{9278AEDE-E03B-438C-BCBA-C767B70D5B80}" presName="bottomArc2" presStyleLbl="parChTrans1D1" presStyleIdx="3" presStyleCnt="14"/>
      <dgm:spPr/>
    </dgm:pt>
    <dgm:pt modelId="{760CDB95-F4D6-48FE-BD6C-B24B9DE24BF3}" type="pres">
      <dgm:prSet presAssocID="{9278AEDE-E03B-438C-BCBA-C767B70D5B80}" presName="topConnNode2" presStyleLbl="node2" presStyleIdx="0" presStyleCnt="0"/>
      <dgm:spPr/>
      <dgm:t>
        <a:bodyPr/>
        <a:lstStyle/>
        <a:p>
          <a:endParaRPr lang="en-US"/>
        </a:p>
      </dgm:t>
    </dgm:pt>
    <dgm:pt modelId="{961F1443-693A-4CDD-95E9-152C543374F1}" type="pres">
      <dgm:prSet presAssocID="{9278AEDE-E03B-438C-BCBA-C767B70D5B80}" presName="hierChild4" presStyleCnt="0"/>
      <dgm:spPr/>
    </dgm:pt>
    <dgm:pt modelId="{2A1A4444-8BB5-4440-882C-5234A686B96B}" type="pres">
      <dgm:prSet presAssocID="{C277064A-0A83-4831-B2A7-BD0052307EB6}" presName="Name28" presStyleLbl="parChTrans1D3" presStyleIdx="0" presStyleCnt="4"/>
      <dgm:spPr/>
      <dgm:t>
        <a:bodyPr/>
        <a:lstStyle/>
        <a:p>
          <a:endParaRPr lang="en-US"/>
        </a:p>
      </dgm:t>
    </dgm:pt>
    <dgm:pt modelId="{D7EDFBCA-8239-434D-9EDD-5F86ADC6CBB0}" type="pres">
      <dgm:prSet presAssocID="{9CA8C0F4-5C20-41F6-8802-0FEA352F851C}" presName="hierRoot2" presStyleCnt="0">
        <dgm:presLayoutVars>
          <dgm:hierBranch val="init"/>
        </dgm:presLayoutVars>
      </dgm:prSet>
      <dgm:spPr/>
    </dgm:pt>
    <dgm:pt modelId="{0DDFC225-5194-48B0-A1B2-F9A4692FF1DD}" type="pres">
      <dgm:prSet presAssocID="{9CA8C0F4-5C20-41F6-8802-0FEA352F851C}" presName="rootComposite2" presStyleCnt="0"/>
      <dgm:spPr/>
    </dgm:pt>
    <dgm:pt modelId="{3672C66F-84C7-40CF-A161-46AE861E258B}" type="pres">
      <dgm:prSet presAssocID="{9CA8C0F4-5C20-41F6-8802-0FEA352F851C}" presName="rootText2" presStyleLbl="alignAcc1" presStyleIdx="0" presStyleCnt="0">
        <dgm:presLayoutVars>
          <dgm:chPref val="3"/>
        </dgm:presLayoutVars>
      </dgm:prSet>
      <dgm:spPr/>
      <dgm:t>
        <a:bodyPr/>
        <a:lstStyle/>
        <a:p>
          <a:endParaRPr lang="en-US"/>
        </a:p>
      </dgm:t>
    </dgm:pt>
    <dgm:pt modelId="{904E8DD3-6812-43C7-ABF5-A10147BC0C7B}" type="pres">
      <dgm:prSet presAssocID="{9CA8C0F4-5C20-41F6-8802-0FEA352F851C}" presName="topArc2" presStyleLbl="parChTrans1D1" presStyleIdx="4" presStyleCnt="14"/>
      <dgm:spPr/>
    </dgm:pt>
    <dgm:pt modelId="{2C20FD7B-C0E6-49D8-9D5D-546545C3A13A}" type="pres">
      <dgm:prSet presAssocID="{9CA8C0F4-5C20-41F6-8802-0FEA352F851C}" presName="bottomArc2" presStyleLbl="parChTrans1D1" presStyleIdx="5" presStyleCnt="14"/>
      <dgm:spPr/>
    </dgm:pt>
    <dgm:pt modelId="{40298888-A400-4686-A467-29F686969BFC}" type="pres">
      <dgm:prSet presAssocID="{9CA8C0F4-5C20-41F6-8802-0FEA352F851C}" presName="topConnNode2" presStyleLbl="node3" presStyleIdx="0" presStyleCnt="0"/>
      <dgm:spPr/>
      <dgm:t>
        <a:bodyPr/>
        <a:lstStyle/>
        <a:p>
          <a:endParaRPr lang="en-US"/>
        </a:p>
      </dgm:t>
    </dgm:pt>
    <dgm:pt modelId="{06E874E9-85CF-46DC-854E-7DD76948BCEA}" type="pres">
      <dgm:prSet presAssocID="{9CA8C0F4-5C20-41F6-8802-0FEA352F851C}" presName="hierChild4" presStyleCnt="0"/>
      <dgm:spPr/>
    </dgm:pt>
    <dgm:pt modelId="{B8DE34BF-874D-4089-ACC7-D83877708C80}" type="pres">
      <dgm:prSet presAssocID="{9CA8C0F4-5C20-41F6-8802-0FEA352F851C}" presName="hierChild5" presStyleCnt="0"/>
      <dgm:spPr/>
    </dgm:pt>
    <dgm:pt modelId="{DE61026D-7091-47F8-BBAE-675F3DB2C23C}" type="pres">
      <dgm:prSet presAssocID="{07A9D744-894E-4D20-AFCC-9C587C64DCBF}" presName="Name28" presStyleLbl="parChTrans1D3" presStyleIdx="1" presStyleCnt="4"/>
      <dgm:spPr/>
      <dgm:t>
        <a:bodyPr/>
        <a:lstStyle/>
        <a:p>
          <a:endParaRPr lang="en-US"/>
        </a:p>
      </dgm:t>
    </dgm:pt>
    <dgm:pt modelId="{976BEAAF-0BE9-40AE-82DC-51035FEF3ECE}" type="pres">
      <dgm:prSet presAssocID="{25E13360-E1B1-4C07-AA02-308E3A8A94A0}" presName="hierRoot2" presStyleCnt="0">
        <dgm:presLayoutVars>
          <dgm:hierBranch val="init"/>
        </dgm:presLayoutVars>
      </dgm:prSet>
      <dgm:spPr/>
    </dgm:pt>
    <dgm:pt modelId="{B74EC0F5-D1FA-453C-AB53-27ECD8BDC847}" type="pres">
      <dgm:prSet presAssocID="{25E13360-E1B1-4C07-AA02-308E3A8A94A0}" presName="rootComposite2" presStyleCnt="0"/>
      <dgm:spPr/>
    </dgm:pt>
    <dgm:pt modelId="{19F47C6A-2BF5-4A1E-B730-A96EFF1806F4}" type="pres">
      <dgm:prSet presAssocID="{25E13360-E1B1-4C07-AA02-308E3A8A94A0}" presName="rootText2" presStyleLbl="alignAcc1" presStyleIdx="0" presStyleCnt="0">
        <dgm:presLayoutVars>
          <dgm:chPref val="3"/>
        </dgm:presLayoutVars>
      </dgm:prSet>
      <dgm:spPr/>
      <dgm:t>
        <a:bodyPr/>
        <a:lstStyle/>
        <a:p>
          <a:endParaRPr lang="en-US"/>
        </a:p>
      </dgm:t>
    </dgm:pt>
    <dgm:pt modelId="{0C24555C-ADF1-45B0-974E-55E01B69C3D8}" type="pres">
      <dgm:prSet presAssocID="{25E13360-E1B1-4C07-AA02-308E3A8A94A0}" presName="topArc2" presStyleLbl="parChTrans1D1" presStyleIdx="6" presStyleCnt="14"/>
      <dgm:spPr/>
    </dgm:pt>
    <dgm:pt modelId="{F59C6F5E-DAD6-4F97-B682-16FFB56E4F76}" type="pres">
      <dgm:prSet presAssocID="{25E13360-E1B1-4C07-AA02-308E3A8A94A0}" presName="bottomArc2" presStyleLbl="parChTrans1D1" presStyleIdx="7" presStyleCnt="14"/>
      <dgm:spPr/>
    </dgm:pt>
    <dgm:pt modelId="{E77C8A0F-5B75-4E02-8BE6-E6F30FBB3AFB}" type="pres">
      <dgm:prSet presAssocID="{25E13360-E1B1-4C07-AA02-308E3A8A94A0}" presName="topConnNode2" presStyleLbl="node3" presStyleIdx="0" presStyleCnt="0"/>
      <dgm:spPr/>
      <dgm:t>
        <a:bodyPr/>
        <a:lstStyle/>
        <a:p>
          <a:endParaRPr lang="en-US"/>
        </a:p>
      </dgm:t>
    </dgm:pt>
    <dgm:pt modelId="{D70AFD54-0620-45E7-8235-344D167A6193}" type="pres">
      <dgm:prSet presAssocID="{25E13360-E1B1-4C07-AA02-308E3A8A94A0}" presName="hierChild4" presStyleCnt="0"/>
      <dgm:spPr/>
    </dgm:pt>
    <dgm:pt modelId="{FB30033E-15A4-40C7-A76B-63601A5160A8}" type="pres">
      <dgm:prSet presAssocID="{25E13360-E1B1-4C07-AA02-308E3A8A94A0}" presName="hierChild5" presStyleCnt="0"/>
      <dgm:spPr/>
    </dgm:pt>
    <dgm:pt modelId="{CF4866E1-FE5B-4AC8-A5E1-E517E251EB94}" type="pres">
      <dgm:prSet presAssocID="{9278AEDE-E03B-438C-BCBA-C767B70D5B80}" presName="hierChild5" presStyleCnt="0"/>
      <dgm:spPr/>
    </dgm:pt>
    <dgm:pt modelId="{02A26F12-3115-4C61-AA55-31CC051B1BCC}" type="pres">
      <dgm:prSet presAssocID="{E75E6486-0D04-4249-AEB9-2E804DCB307C}" presName="Name28" presStyleLbl="parChTrans1D2" presStyleIdx="1" presStyleCnt="2"/>
      <dgm:spPr/>
      <dgm:t>
        <a:bodyPr/>
        <a:lstStyle/>
        <a:p>
          <a:endParaRPr lang="en-US"/>
        </a:p>
      </dgm:t>
    </dgm:pt>
    <dgm:pt modelId="{B1F5EF91-159B-4E76-8F81-332B9BC3F870}" type="pres">
      <dgm:prSet presAssocID="{0EA44F5D-0777-4D1F-AF15-9CFF97E2244D}" presName="hierRoot2" presStyleCnt="0">
        <dgm:presLayoutVars>
          <dgm:hierBranch val="init"/>
        </dgm:presLayoutVars>
      </dgm:prSet>
      <dgm:spPr/>
    </dgm:pt>
    <dgm:pt modelId="{84465DA7-BD9D-433B-B6DE-208B8FF26A94}" type="pres">
      <dgm:prSet presAssocID="{0EA44F5D-0777-4D1F-AF15-9CFF97E2244D}" presName="rootComposite2" presStyleCnt="0"/>
      <dgm:spPr/>
    </dgm:pt>
    <dgm:pt modelId="{8FFAFBD0-E88A-4728-85D0-C23890AA4F1B}" type="pres">
      <dgm:prSet presAssocID="{0EA44F5D-0777-4D1F-AF15-9CFF97E2244D}" presName="rootText2" presStyleLbl="alignAcc1" presStyleIdx="0" presStyleCnt="0">
        <dgm:presLayoutVars>
          <dgm:chPref val="3"/>
        </dgm:presLayoutVars>
      </dgm:prSet>
      <dgm:spPr/>
      <dgm:t>
        <a:bodyPr/>
        <a:lstStyle/>
        <a:p>
          <a:endParaRPr lang="en-US"/>
        </a:p>
      </dgm:t>
    </dgm:pt>
    <dgm:pt modelId="{FA09453E-07C4-4D8B-A5EF-33EA1B1FE8F4}" type="pres">
      <dgm:prSet presAssocID="{0EA44F5D-0777-4D1F-AF15-9CFF97E2244D}" presName="topArc2" presStyleLbl="parChTrans1D1" presStyleIdx="8" presStyleCnt="14"/>
      <dgm:spPr/>
    </dgm:pt>
    <dgm:pt modelId="{40A5D6D4-D1D1-4C6A-B9B8-E771274A0056}" type="pres">
      <dgm:prSet presAssocID="{0EA44F5D-0777-4D1F-AF15-9CFF97E2244D}" presName="bottomArc2" presStyleLbl="parChTrans1D1" presStyleIdx="9" presStyleCnt="14"/>
      <dgm:spPr/>
    </dgm:pt>
    <dgm:pt modelId="{850317FE-A799-4A58-97F8-C1E8232B89A2}" type="pres">
      <dgm:prSet presAssocID="{0EA44F5D-0777-4D1F-AF15-9CFF97E2244D}" presName="topConnNode2" presStyleLbl="node2" presStyleIdx="0" presStyleCnt="0"/>
      <dgm:spPr/>
      <dgm:t>
        <a:bodyPr/>
        <a:lstStyle/>
        <a:p>
          <a:endParaRPr lang="en-US"/>
        </a:p>
      </dgm:t>
    </dgm:pt>
    <dgm:pt modelId="{07CAB963-B695-4886-8596-CC0E4C3585B6}" type="pres">
      <dgm:prSet presAssocID="{0EA44F5D-0777-4D1F-AF15-9CFF97E2244D}" presName="hierChild4" presStyleCnt="0"/>
      <dgm:spPr/>
    </dgm:pt>
    <dgm:pt modelId="{8F3F071F-7A81-4F46-8CDB-84F29F2DE582}" type="pres">
      <dgm:prSet presAssocID="{53B16751-02C6-453A-92C5-17EB737E19C4}" presName="Name28" presStyleLbl="parChTrans1D3" presStyleIdx="2" presStyleCnt="4"/>
      <dgm:spPr/>
      <dgm:t>
        <a:bodyPr/>
        <a:lstStyle/>
        <a:p>
          <a:endParaRPr lang="en-US"/>
        </a:p>
      </dgm:t>
    </dgm:pt>
    <dgm:pt modelId="{3CDCCF79-306D-44C6-BC9C-41AE9E315111}" type="pres">
      <dgm:prSet presAssocID="{EEE6C4ED-6EB9-45E8-92E7-0FA76A75A270}" presName="hierRoot2" presStyleCnt="0">
        <dgm:presLayoutVars>
          <dgm:hierBranch val="init"/>
        </dgm:presLayoutVars>
      </dgm:prSet>
      <dgm:spPr/>
    </dgm:pt>
    <dgm:pt modelId="{0C6A7460-CD7A-47FE-99B3-D3E72F814638}" type="pres">
      <dgm:prSet presAssocID="{EEE6C4ED-6EB9-45E8-92E7-0FA76A75A270}" presName="rootComposite2" presStyleCnt="0"/>
      <dgm:spPr/>
    </dgm:pt>
    <dgm:pt modelId="{08F3B5AB-1FF1-492B-8B87-9C6819B42FD6}" type="pres">
      <dgm:prSet presAssocID="{EEE6C4ED-6EB9-45E8-92E7-0FA76A75A270}" presName="rootText2" presStyleLbl="alignAcc1" presStyleIdx="0" presStyleCnt="0">
        <dgm:presLayoutVars>
          <dgm:chPref val="3"/>
        </dgm:presLayoutVars>
      </dgm:prSet>
      <dgm:spPr/>
      <dgm:t>
        <a:bodyPr/>
        <a:lstStyle/>
        <a:p>
          <a:endParaRPr lang="en-US"/>
        </a:p>
      </dgm:t>
    </dgm:pt>
    <dgm:pt modelId="{0C7214EE-AD6A-4E75-9BFE-97BC9F16F2F8}" type="pres">
      <dgm:prSet presAssocID="{EEE6C4ED-6EB9-45E8-92E7-0FA76A75A270}" presName="topArc2" presStyleLbl="parChTrans1D1" presStyleIdx="10" presStyleCnt="14"/>
      <dgm:spPr/>
    </dgm:pt>
    <dgm:pt modelId="{1CC86617-F16C-4596-94F3-6315A836EDA9}" type="pres">
      <dgm:prSet presAssocID="{EEE6C4ED-6EB9-45E8-92E7-0FA76A75A270}" presName="bottomArc2" presStyleLbl="parChTrans1D1" presStyleIdx="11" presStyleCnt="14"/>
      <dgm:spPr/>
    </dgm:pt>
    <dgm:pt modelId="{7D2DFC15-62DA-4BC5-B8E5-20DFE10276AC}" type="pres">
      <dgm:prSet presAssocID="{EEE6C4ED-6EB9-45E8-92E7-0FA76A75A270}" presName="topConnNode2" presStyleLbl="node3" presStyleIdx="0" presStyleCnt="0"/>
      <dgm:spPr/>
      <dgm:t>
        <a:bodyPr/>
        <a:lstStyle/>
        <a:p>
          <a:endParaRPr lang="en-US"/>
        </a:p>
      </dgm:t>
    </dgm:pt>
    <dgm:pt modelId="{7DF5AD22-82ED-4985-959A-CDEBA602F2A5}" type="pres">
      <dgm:prSet presAssocID="{EEE6C4ED-6EB9-45E8-92E7-0FA76A75A270}" presName="hierChild4" presStyleCnt="0"/>
      <dgm:spPr/>
    </dgm:pt>
    <dgm:pt modelId="{A38D2D3C-0DB3-493A-9009-7ACC61940BC9}" type="pres">
      <dgm:prSet presAssocID="{EEE6C4ED-6EB9-45E8-92E7-0FA76A75A270}" presName="hierChild5" presStyleCnt="0"/>
      <dgm:spPr/>
    </dgm:pt>
    <dgm:pt modelId="{16F30700-C505-4456-AC73-34D7BEDF09A0}" type="pres">
      <dgm:prSet presAssocID="{7C4918FB-DEA4-48C1-A9BF-108E855B625D}" presName="Name28" presStyleLbl="parChTrans1D3" presStyleIdx="3" presStyleCnt="4"/>
      <dgm:spPr/>
      <dgm:t>
        <a:bodyPr/>
        <a:lstStyle/>
        <a:p>
          <a:endParaRPr lang="en-US"/>
        </a:p>
      </dgm:t>
    </dgm:pt>
    <dgm:pt modelId="{0AE1F7D3-0575-4D18-8E8B-6832E6155DA4}" type="pres">
      <dgm:prSet presAssocID="{3715E339-8712-47A5-A37B-1BEC1C38F3C2}" presName="hierRoot2" presStyleCnt="0">
        <dgm:presLayoutVars>
          <dgm:hierBranch val="init"/>
        </dgm:presLayoutVars>
      </dgm:prSet>
      <dgm:spPr/>
    </dgm:pt>
    <dgm:pt modelId="{8F6032B2-C8B8-4282-94E2-44AD7088D4BC}" type="pres">
      <dgm:prSet presAssocID="{3715E339-8712-47A5-A37B-1BEC1C38F3C2}" presName="rootComposite2" presStyleCnt="0"/>
      <dgm:spPr/>
    </dgm:pt>
    <dgm:pt modelId="{CB0E7351-D7A2-4695-90D8-646AF4604289}" type="pres">
      <dgm:prSet presAssocID="{3715E339-8712-47A5-A37B-1BEC1C38F3C2}" presName="rootText2" presStyleLbl="alignAcc1" presStyleIdx="0" presStyleCnt="0">
        <dgm:presLayoutVars>
          <dgm:chPref val="3"/>
        </dgm:presLayoutVars>
      </dgm:prSet>
      <dgm:spPr/>
      <dgm:t>
        <a:bodyPr/>
        <a:lstStyle/>
        <a:p>
          <a:endParaRPr lang="en-US"/>
        </a:p>
      </dgm:t>
    </dgm:pt>
    <dgm:pt modelId="{D55F8C00-FF3C-4B8F-83F4-940D1E2B661D}" type="pres">
      <dgm:prSet presAssocID="{3715E339-8712-47A5-A37B-1BEC1C38F3C2}" presName="topArc2" presStyleLbl="parChTrans1D1" presStyleIdx="12" presStyleCnt="14"/>
      <dgm:spPr/>
    </dgm:pt>
    <dgm:pt modelId="{1B182EB9-4610-4C8C-94EB-A23B50FEA186}" type="pres">
      <dgm:prSet presAssocID="{3715E339-8712-47A5-A37B-1BEC1C38F3C2}" presName="bottomArc2" presStyleLbl="parChTrans1D1" presStyleIdx="13" presStyleCnt="14"/>
      <dgm:spPr/>
    </dgm:pt>
    <dgm:pt modelId="{A6443024-06FC-46E9-BFEB-2C78AA4D6FC1}" type="pres">
      <dgm:prSet presAssocID="{3715E339-8712-47A5-A37B-1BEC1C38F3C2}" presName="topConnNode2" presStyleLbl="node3" presStyleIdx="0" presStyleCnt="0"/>
      <dgm:spPr/>
      <dgm:t>
        <a:bodyPr/>
        <a:lstStyle/>
        <a:p>
          <a:endParaRPr lang="en-US"/>
        </a:p>
      </dgm:t>
    </dgm:pt>
    <dgm:pt modelId="{B11F33D1-FE36-4FF0-AEC1-004916F08F25}" type="pres">
      <dgm:prSet presAssocID="{3715E339-8712-47A5-A37B-1BEC1C38F3C2}" presName="hierChild4" presStyleCnt="0"/>
      <dgm:spPr/>
    </dgm:pt>
    <dgm:pt modelId="{4B0DD209-85E8-4AD2-8F51-BCD3E7CB041E}" type="pres">
      <dgm:prSet presAssocID="{3715E339-8712-47A5-A37B-1BEC1C38F3C2}" presName="hierChild5" presStyleCnt="0"/>
      <dgm:spPr/>
    </dgm:pt>
    <dgm:pt modelId="{4DC7FB3D-BB2F-447B-AF64-3EEDB2BE57AA}" type="pres">
      <dgm:prSet presAssocID="{0EA44F5D-0777-4D1F-AF15-9CFF97E2244D}" presName="hierChild5" presStyleCnt="0"/>
      <dgm:spPr/>
    </dgm:pt>
    <dgm:pt modelId="{9BC13738-A169-4E00-A247-C010E61EBAD0}" type="pres">
      <dgm:prSet presAssocID="{0207D8E3-EA16-4D06-AA4B-D7CA13A87FEC}" presName="hierChild3" presStyleCnt="0"/>
      <dgm:spPr/>
    </dgm:pt>
  </dgm:ptLst>
  <dgm:cxnLst>
    <dgm:cxn modelId="{C247C9C3-C26C-4BF8-8168-B4D90BC71B51}" srcId="{0207D8E3-EA16-4D06-AA4B-D7CA13A87FEC}" destId="{9278AEDE-E03B-438C-BCBA-C767B70D5B80}" srcOrd="0" destOrd="0" parTransId="{AE86FA91-E1C9-4F00-9DD3-D4F3AC6A5734}" sibTransId="{598F53CA-0576-4C95-8764-3478BD00861C}"/>
    <dgm:cxn modelId="{64836B82-2F87-444E-9FB1-647C0478CD95}" type="presOf" srcId="{7C4918FB-DEA4-48C1-A9BF-108E855B625D}" destId="{16F30700-C505-4456-AC73-34D7BEDF09A0}" srcOrd="0" destOrd="0" presId="urn:microsoft.com/office/officeart/2008/layout/HalfCircleOrganizationChart"/>
    <dgm:cxn modelId="{704C892E-6707-40E2-86D0-2F13EACECAE3}" type="presOf" srcId="{0207D8E3-EA16-4D06-AA4B-D7CA13A87FEC}" destId="{31D5EC41-05E7-443E-B5CE-9396D100D18C}" srcOrd="1" destOrd="0" presId="urn:microsoft.com/office/officeart/2008/layout/HalfCircleOrganizationChart"/>
    <dgm:cxn modelId="{743BB76D-D3FA-419F-B1A4-453E5744B692}" type="presOf" srcId="{25E13360-E1B1-4C07-AA02-308E3A8A94A0}" destId="{19F47C6A-2BF5-4A1E-B730-A96EFF1806F4}" srcOrd="0" destOrd="0" presId="urn:microsoft.com/office/officeart/2008/layout/HalfCircleOrganizationChart"/>
    <dgm:cxn modelId="{6F9EF46E-42C5-42C4-85EF-899FFAA506FE}" srcId="{4C862BED-8780-4114-A586-22D6AEF28919}" destId="{0207D8E3-EA16-4D06-AA4B-D7CA13A87FEC}" srcOrd="0" destOrd="0" parTransId="{3A78B514-226D-4E6B-8A13-34D4252F3336}" sibTransId="{9A55A423-A12E-4CE9-AA67-0E87772CE3D6}"/>
    <dgm:cxn modelId="{9AC7C19F-7C41-4911-B5AA-C499F83C956D}" type="presOf" srcId="{4C862BED-8780-4114-A586-22D6AEF28919}" destId="{ECB6E366-CC6F-4F80-BBAF-8E2931D7856F}" srcOrd="0" destOrd="0" presId="urn:microsoft.com/office/officeart/2008/layout/HalfCircleOrganizationChart"/>
    <dgm:cxn modelId="{F69406C6-8AD1-4DDF-B229-8ED91E9F2725}" srcId="{9278AEDE-E03B-438C-BCBA-C767B70D5B80}" destId="{9CA8C0F4-5C20-41F6-8802-0FEA352F851C}" srcOrd="0" destOrd="0" parTransId="{C277064A-0A83-4831-B2A7-BD0052307EB6}" sibTransId="{8D4F963E-011A-4416-A2B7-F57D5564E736}"/>
    <dgm:cxn modelId="{DC7C83E6-4BA6-4E47-8274-E3FE26175F37}" type="presOf" srcId="{9278AEDE-E03B-438C-BCBA-C767B70D5B80}" destId="{760CDB95-F4D6-48FE-BD6C-B24B9DE24BF3}" srcOrd="1" destOrd="0" presId="urn:microsoft.com/office/officeart/2008/layout/HalfCircleOrganizationChart"/>
    <dgm:cxn modelId="{DFD914F7-1813-4718-A6E1-1317B744D640}" type="presOf" srcId="{0207D8E3-EA16-4D06-AA4B-D7CA13A87FEC}" destId="{36B3991C-F52D-41F1-A4A9-32059D767DEB}" srcOrd="0" destOrd="0" presId="urn:microsoft.com/office/officeart/2008/layout/HalfCircleOrganizationChart"/>
    <dgm:cxn modelId="{82A852DB-D04F-4053-A603-C78A872E31CB}" type="presOf" srcId="{C277064A-0A83-4831-B2A7-BD0052307EB6}" destId="{2A1A4444-8BB5-4440-882C-5234A686B96B}" srcOrd="0" destOrd="0" presId="urn:microsoft.com/office/officeart/2008/layout/HalfCircleOrganizationChart"/>
    <dgm:cxn modelId="{4DD368FE-1C52-4348-A973-AEA65B31558C}" type="presOf" srcId="{EEE6C4ED-6EB9-45E8-92E7-0FA76A75A270}" destId="{7D2DFC15-62DA-4BC5-B8E5-20DFE10276AC}" srcOrd="1" destOrd="0" presId="urn:microsoft.com/office/officeart/2008/layout/HalfCircleOrganizationChart"/>
    <dgm:cxn modelId="{C447E88E-05C8-4C67-B6C2-B6CC09673780}" type="presOf" srcId="{3715E339-8712-47A5-A37B-1BEC1C38F3C2}" destId="{CB0E7351-D7A2-4695-90D8-646AF4604289}" srcOrd="0" destOrd="0" presId="urn:microsoft.com/office/officeart/2008/layout/HalfCircleOrganizationChart"/>
    <dgm:cxn modelId="{83FB84C5-3B2F-4302-B949-EC2B7A7AD665}" type="presOf" srcId="{E75E6486-0D04-4249-AEB9-2E804DCB307C}" destId="{02A26F12-3115-4C61-AA55-31CC051B1BCC}" srcOrd="0" destOrd="0" presId="urn:microsoft.com/office/officeart/2008/layout/HalfCircleOrganizationChart"/>
    <dgm:cxn modelId="{E8B93C48-2598-404D-B931-FA86B0733771}" srcId="{9278AEDE-E03B-438C-BCBA-C767B70D5B80}" destId="{25E13360-E1B1-4C07-AA02-308E3A8A94A0}" srcOrd="1" destOrd="0" parTransId="{07A9D744-894E-4D20-AFCC-9C587C64DCBF}" sibTransId="{C50EDE06-A4A8-483E-BAF3-966487ED2FCD}"/>
    <dgm:cxn modelId="{0473BEA3-F09A-44C6-82F3-707C3A326629}" srcId="{0EA44F5D-0777-4D1F-AF15-9CFF97E2244D}" destId="{3715E339-8712-47A5-A37B-1BEC1C38F3C2}" srcOrd="1" destOrd="0" parTransId="{7C4918FB-DEA4-48C1-A9BF-108E855B625D}" sibTransId="{524E3742-A99E-47E7-90CF-233A45C20A49}"/>
    <dgm:cxn modelId="{DA912F09-D4BF-422B-85B1-40E8D4D4C218}" type="presOf" srcId="{0EA44F5D-0777-4D1F-AF15-9CFF97E2244D}" destId="{850317FE-A799-4A58-97F8-C1E8232B89A2}" srcOrd="1" destOrd="0" presId="urn:microsoft.com/office/officeart/2008/layout/HalfCircleOrganizationChart"/>
    <dgm:cxn modelId="{1884FDFA-D16D-44BB-A474-96B425EAE6D2}" type="presOf" srcId="{25E13360-E1B1-4C07-AA02-308E3A8A94A0}" destId="{E77C8A0F-5B75-4E02-8BE6-E6F30FBB3AFB}" srcOrd="1" destOrd="0" presId="urn:microsoft.com/office/officeart/2008/layout/HalfCircleOrganizationChart"/>
    <dgm:cxn modelId="{FAC5D615-6AC2-4BD1-8D7F-1F4D849B2BF2}" type="presOf" srcId="{AE86FA91-E1C9-4F00-9DD3-D4F3AC6A5734}" destId="{73EB7D95-42C6-454D-8E61-90A22A18F310}" srcOrd="0" destOrd="0" presId="urn:microsoft.com/office/officeart/2008/layout/HalfCircleOrganizationChart"/>
    <dgm:cxn modelId="{735C8D2B-B6F8-4929-ACA7-A97766A96A07}" type="presOf" srcId="{07A9D744-894E-4D20-AFCC-9C587C64DCBF}" destId="{DE61026D-7091-47F8-BBAE-675F3DB2C23C}" srcOrd="0" destOrd="0" presId="urn:microsoft.com/office/officeart/2008/layout/HalfCircleOrganizationChart"/>
    <dgm:cxn modelId="{27E4D812-A9C2-4A1F-8718-05549193D2FD}" type="presOf" srcId="{9CA8C0F4-5C20-41F6-8802-0FEA352F851C}" destId="{3672C66F-84C7-40CF-A161-46AE861E258B}" srcOrd="0" destOrd="0" presId="urn:microsoft.com/office/officeart/2008/layout/HalfCircleOrganizationChart"/>
    <dgm:cxn modelId="{C71D1B88-5AA7-4606-B97F-5619A81689E0}" type="presOf" srcId="{EEE6C4ED-6EB9-45E8-92E7-0FA76A75A270}" destId="{08F3B5AB-1FF1-492B-8B87-9C6819B42FD6}" srcOrd="0" destOrd="0" presId="urn:microsoft.com/office/officeart/2008/layout/HalfCircleOrganizationChart"/>
    <dgm:cxn modelId="{F8DBF155-82BA-4FC3-9356-53920150D48C}" srcId="{0207D8E3-EA16-4D06-AA4B-D7CA13A87FEC}" destId="{0EA44F5D-0777-4D1F-AF15-9CFF97E2244D}" srcOrd="1" destOrd="0" parTransId="{E75E6486-0D04-4249-AEB9-2E804DCB307C}" sibTransId="{A6401890-62ED-4039-B78C-F7508A8D2EE7}"/>
    <dgm:cxn modelId="{BA8D0E8D-D5EF-47B2-A1CC-20586169DF17}" srcId="{0EA44F5D-0777-4D1F-AF15-9CFF97E2244D}" destId="{EEE6C4ED-6EB9-45E8-92E7-0FA76A75A270}" srcOrd="0" destOrd="0" parTransId="{53B16751-02C6-453A-92C5-17EB737E19C4}" sibTransId="{43454C2B-1D93-4BD7-8B6F-0066469519CB}"/>
    <dgm:cxn modelId="{9A81FFC2-A2D7-4691-BB9B-F2543AF8EFC0}" type="presOf" srcId="{0EA44F5D-0777-4D1F-AF15-9CFF97E2244D}" destId="{8FFAFBD0-E88A-4728-85D0-C23890AA4F1B}" srcOrd="0" destOrd="0" presId="urn:microsoft.com/office/officeart/2008/layout/HalfCircleOrganizationChart"/>
    <dgm:cxn modelId="{682D5278-3050-4073-A7FF-BBF65D96367E}" type="presOf" srcId="{53B16751-02C6-453A-92C5-17EB737E19C4}" destId="{8F3F071F-7A81-4F46-8CDB-84F29F2DE582}" srcOrd="0" destOrd="0" presId="urn:microsoft.com/office/officeart/2008/layout/HalfCircleOrganizationChart"/>
    <dgm:cxn modelId="{4FA769E1-8979-4420-882D-060044B42FFE}" type="presOf" srcId="{9278AEDE-E03B-438C-BCBA-C767B70D5B80}" destId="{6672A400-6CD2-4C49-9997-23C4C9BC3D4E}" srcOrd="0" destOrd="0" presId="urn:microsoft.com/office/officeart/2008/layout/HalfCircleOrganizationChart"/>
    <dgm:cxn modelId="{201F6722-834D-48C8-B327-8B90785CE4AE}" type="presOf" srcId="{9CA8C0F4-5C20-41F6-8802-0FEA352F851C}" destId="{40298888-A400-4686-A467-29F686969BFC}" srcOrd="1" destOrd="0" presId="urn:microsoft.com/office/officeart/2008/layout/HalfCircleOrganizationChart"/>
    <dgm:cxn modelId="{4D0EE398-C923-402A-9A4C-3247FB40A2EF}" type="presOf" srcId="{3715E339-8712-47A5-A37B-1BEC1C38F3C2}" destId="{A6443024-06FC-46E9-BFEB-2C78AA4D6FC1}" srcOrd="1" destOrd="0" presId="urn:microsoft.com/office/officeart/2008/layout/HalfCircleOrganizationChart"/>
    <dgm:cxn modelId="{93B9908F-9181-44BE-99D8-6026DB9F3564}" type="presParOf" srcId="{ECB6E366-CC6F-4F80-BBAF-8E2931D7856F}" destId="{4B0477E6-7B1C-4703-849C-B129C96C77A5}" srcOrd="0" destOrd="0" presId="urn:microsoft.com/office/officeart/2008/layout/HalfCircleOrganizationChart"/>
    <dgm:cxn modelId="{DB31A8E4-3FFA-4D59-9D05-E7D232F3CD10}" type="presParOf" srcId="{4B0477E6-7B1C-4703-849C-B129C96C77A5}" destId="{FC575A37-C35B-4114-BA07-042EAB7C888C}" srcOrd="0" destOrd="0" presId="urn:microsoft.com/office/officeart/2008/layout/HalfCircleOrganizationChart"/>
    <dgm:cxn modelId="{AE078108-E4E6-44E7-A473-A52DFB64EE1D}" type="presParOf" srcId="{FC575A37-C35B-4114-BA07-042EAB7C888C}" destId="{36B3991C-F52D-41F1-A4A9-32059D767DEB}" srcOrd="0" destOrd="0" presId="urn:microsoft.com/office/officeart/2008/layout/HalfCircleOrganizationChart"/>
    <dgm:cxn modelId="{100FBA5E-A037-4ECD-AF58-7D81D867DDFC}" type="presParOf" srcId="{FC575A37-C35B-4114-BA07-042EAB7C888C}" destId="{8A61A0C2-EB9A-4712-B4B2-2F5AF61CAC96}" srcOrd="1" destOrd="0" presId="urn:microsoft.com/office/officeart/2008/layout/HalfCircleOrganizationChart"/>
    <dgm:cxn modelId="{D3B9151F-F574-4E6D-BED4-01B89E761C7D}" type="presParOf" srcId="{FC575A37-C35B-4114-BA07-042EAB7C888C}" destId="{9B948900-EC27-4A52-86CD-71F212ADEEC2}" srcOrd="2" destOrd="0" presId="urn:microsoft.com/office/officeart/2008/layout/HalfCircleOrganizationChart"/>
    <dgm:cxn modelId="{A74542C6-C3BB-45D8-9EB1-609243346A4D}" type="presParOf" srcId="{FC575A37-C35B-4114-BA07-042EAB7C888C}" destId="{31D5EC41-05E7-443E-B5CE-9396D100D18C}" srcOrd="3" destOrd="0" presId="urn:microsoft.com/office/officeart/2008/layout/HalfCircleOrganizationChart"/>
    <dgm:cxn modelId="{434E4603-CA37-4152-B9C9-07F711D502FE}" type="presParOf" srcId="{4B0477E6-7B1C-4703-849C-B129C96C77A5}" destId="{5AD58ABF-1F73-4DCB-AD59-CA6CA93F696D}" srcOrd="1" destOrd="0" presId="urn:microsoft.com/office/officeart/2008/layout/HalfCircleOrganizationChart"/>
    <dgm:cxn modelId="{DE4EBC15-C022-4062-8523-5352D7636EF7}" type="presParOf" srcId="{5AD58ABF-1F73-4DCB-AD59-CA6CA93F696D}" destId="{73EB7D95-42C6-454D-8E61-90A22A18F310}" srcOrd="0" destOrd="0" presId="urn:microsoft.com/office/officeart/2008/layout/HalfCircleOrganizationChart"/>
    <dgm:cxn modelId="{AC6B2404-6563-45ED-8B72-BBAF54CAEDF8}" type="presParOf" srcId="{5AD58ABF-1F73-4DCB-AD59-CA6CA93F696D}" destId="{75948A32-CEFF-43A6-A1D8-628B55EA5018}" srcOrd="1" destOrd="0" presId="urn:microsoft.com/office/officeart/2008/layout/HalfCircleOrganizationChart"/>
    <dgm:cxn modelId="{333729D1-E82A-4CF7-A02A-14A40AAE2544}" type="presParOf" srcId="{75948A32-CEFF-43A6-A1D8-628B55EA5018}" destId="{ADFF1B15-FFE4-4A9B-8798-333A3D51A392}" srcOrd="0" destOrd="0" presId="urn:microsoft.com/office/officeart/2008/layout/HalfCircleOrganizationChart"/>
    <dgm:cxn modelId="{5A2960ED-9320-4C0E-AC40-77FE0AA2C602}" type="presParOf" srcId="{ADFF1B15-FFE4-4A9B-8798-333A3D51A392}" destId="{6672A400-6CD2-4C49-9997-23C4C9BC3D4E}" srcOrd="0" destOrd="0" presId="urn:microsoft.com/office/officeart/2008/layout/HalfCircleOrganizationChart"/>
    <dgm:cxn modelId="{609E5E52-3D7B-470C-ABF2-54F60523DD1C}" type="presParOf" srcId="{ADFF1B15-FFE4-4A9B-8798-333A3D51A392}" destId="{27999FA6-037B-4891-93FC-AF0ACE7B605F}" srcOrd="1" destOrd="0" presId="urn:microsoft.com/office/officeart/2008/layout/HalfCircleOrganizationChart"/>
    <dgm:cxn modelId="{4ECCFE15-0F33-4E88-916D-ED67ECCEBAA0}" type="presParOf" srcId="{ADFF1B15-FFE4-4A9B-8798-333A3D51A392}" destId="{D769A9D1-D0C9-429B-9D1C-EA0C451F7FED}" srcOrd="2" destOrd="0" presId="urn:microsoft.com/office/officeart/2008/layout/HalfCircleOrganizationChart"/>
    <dgm:cxn modelId="{3AA7A0A1-812C-455E-B1F3-C372D2FE0047}" type="presParOf" srcId="{ADFF1B15-FFE4-4A9B-8798-333A3D51A392}" destId="{760CDB95-F4D6-48FE-BD6C-B24B9DE24BF3}" srcOrd="3" destOrd="0" presId="urn:microsoft.com/office/officeart/2008/layout/HalfCircleOrganizationChart"/>
    <dgm:cxn modelId="{06885BFF-D996-427D-BA69-9EAAE17CCBCB}" type="presParOf" srcId="{75948A32-CEFF-43A6-A1D8-628B55EA5018}" destId="{961F1443-693A-4CDD-95E9-152C543374F1}" srcOrd="1" destOrd="0" presId="urn:microsoft.com/office/officeart/2008/layout/HalfCircleOrganizationChart"/>
    <dgm:cxn modelId="{46F01421-D015-418B-B79A-C2C645B4150B}" type="presParOf" srcId="{961F1443-693A-4CDD-95E9-152C543374F1}" destId="{2A1A4444-8BB5-4440-882C-5234A686B96B}" srcOrd="0" destOrd="0" presId="urn:microsoft.com/office/officeart/2008/layout/HalfCircleOrganizationChart"/>
    <dgm:cxn modelId="{C0AA0051-5D01-4B08-81BF-804BCF845F9C}" type="presParOf" srcId="{961F1443-693A-4CDD-95E9-152C543374F1}" destId="{D7EDFBCA-8239-434D-9EDD-5F86ADC6CBB0}" srcOrd="1" destOrd="0" presId="urn:microsoft.com/office/officeart/2008/layout/HalfCircleOrganizationChart"/>
    <dgm:cxn modelId="{FF58B313-BCE0-4F40-AD22-DDC269989351}" type="presParOf" srcId="{D7EDFBCA-8239-434D-9EDD-5F86ADC6CBB0}" destId="{0DDFC225-5194-48B0-A1B2-F9A4692FF1DD}" srcOrd="0" destOrd="0" presId="urn:microsoft.com/office/officeart/2008/layout/HalfCircleOrganizationChart"/>
    <dgm:cxn modelId="{B2D7548D-B471-42E5-9FD8-B9BA20C9CA2F}" type="presParOf" srcId="{0DDFC225-5194-48B0-A1B2-F9A4692FF1DD}" destId="{3672C66F-84C7-40CF-A161-46AE861E258B}" srcOrd="0" destOrd="0" presId="urn:microsoft.com/office/officeart/2008/layout/HalfCircleOrganizationChart"/>
    <dgm:cxn modelId="{B91D6353-3DDA-4CA7-ADCC-4AFF8441D9A5}" type="presParOf" srcId="{0DDFC225-5194-48B0-A1B2-F9A4692FF1DD}" destId="{904E8DD3-6812-43C7-ABF5-A10147BC0C7B}" srcOrd="1" destOrd="0" presId="urn:microsoft.com/office/officeart/2008/layout/HalfCircleOrganizationChart"/>
    <dgm:cxn modelId="{B5FDFFF0-34C2-4F5D-BD07-D452338C1F3A}" type="presParOf" srcId="{0DDFC225-5194-48B0-A1B2-F9A4692FF1DD}" destId="{2C20FD7B-C0E6-49D8-9D5D-546545C3A13A}" srcOrd="2" destOrd="0" presId="urn:microsoft.com/office/officeart/2008/layout/HalfCircleOrganizationChart"/>
    <dgm:cxn modelId="{27F4E825-E98E-431B-9DFE-CF57975DA908}" type="presParOf" srcId="{0DDFC225-5194-48B0-A1B2-F9A4692FF1DD}" destId="{40298888-A400-4686-A467-29F686969BFC}" srcOrd="3" destOrd="0" presId="urn:microsoft.com/office/officeart/2008/layout/HalfCircleOrganizationChart"/>
    <dgm:cxn modelId="{41130EB9-78F9-4929-BEAF-630BD4E20A1F}" type="presParOf" srcId="{D7EDFBCA-8239-434D-9EDD-5F86ADC6CBB0}" destId="{06E874E9-85CF-46DC-854E-7DD76948BCEA}" srcOrd="1" destOrd="0" presId="urn:microsoft.com/office/officeart/2008/layout/HalfCircleOrganizationChart"/>
    <dgm:cxn modelId="{6FDD8C60-A668-4C22-B2D4-1AA76D19BD8C}" type="presParOf" srcId="{D7EDFBCA-8239-434D-9EDD-5F86ADC6CBB0}" destId="{B8DE34BF-874D-4089-ACC7-D83877708C80}" srcOrd="2" destOrd="0" presId="urn:microsoft.com/office/officeart/2008/layout/HalfCircleOrganizationChart"/>
    <dgm:cxn modelId="{B004D5E0-043D-443C-B3DA-FAC26B7D5F71}" type="presParOf" srcId="{961F1443-693A-4CDD-95E9-152C543374F1}" destId="{DE61026D-7091-47F8-BBAE-675F3DB2C23C}" srcOrd="2" destOrd="0" presId="urn:microsoft.com/office/officeart/2008/layout/HalfCircleOrganizationChart"/>
    <dgm:cxn modelId="{6FC97F0D-1DE2-43E6-9FB6-602231A60843}" type="presParOf" srcId="{961F1443-693A-4CDD-95E9-152C543374F1}" destId="{976BEAAF-0BE9-40AE-82DC-51035FEF3ECE}" srcOrd="3" destOrd="0" presId="urn:microsoft.com/office/officeart/2008/layout/HalfCircleOrganizationChart"/>
    <dgm:cxn modelId="{E6B4596E-9EEC-450C-B413-228E0E93CF53}" type="presParOf" srcId="{976BEAAF-0BE9-40AE-82DC-51035FEF3ECE}" destId="{B74EC0F5-D1FA-453C-AB53-27ECD8BDC847}" srcOrd="0" destOrd="0" presId="urn:microsoft.com/office/officeart/2008/layout/HalfCircleOrganizationChart"/>
    <dgm:cxn modelId="{125F18DB-9E91-4828-9A83-6BE6818E92B0}" type="presParOf" srcId="{B74EC0F5-D1FA-453C-AB53-27ECD8BDC847}" destId="{19F47C6A-2BF5-4A1E-B730-A96EFF1806F4}" srcOrd="0" destOrd="0" presId="urn:microsoft.com/office/officeart/2008/layout/HalfCircleOrganizationChart"/>
    <dgm:cxn modelId="{26A5E098-B930-4541-9B56-5264C9DDE85C}" type="presParOf" srcId="{B74EC0F5-D1FA-453C-AB53-27ECD8BDC847}" destId="{0C24555C-ADF1-45B0-974E-55E01B69C3D8}" srcOrd="1" destOrd="0" presId="urn:microsoft.com/office/officeart/2008/layout/HalfCircleOrganizationChart"/>
    <dgm:cxn modelId="{10ED88B1-CDA9-458E-BD3C-E455D262430C}" type="presParOf" srcId="{B74EC0F5-D1FA-453C-AB53-27ECD8BDC847}" destId="{F59C6F5E-DAD6-4F97-B682-16FFB56E4F76}" srcOrd="2" destOrd="0" presId="urn:microsoft.com/office/officeart/2008/layout/HalfCircleOrganizationChart"/>
    <dgm:cxn modelId="{A24A0AAF-B1C6-403A-AFEE-9F626E999D53}" type="presParOf" srcId="{B74EC0F5-D1FA-453C-AB53-27ECD8BDC847}" destId="{E77C8A0F-5B75-4E02-8BE6-E6F30FBB3AFB}" srcOrd="3" destOrd="0" presId="urn:microsoft.com/office/officeart/2008/layout/HalfCircleOrganizationChart"/>
    <dgm:cxn modelId="{D8E75EAD-3A83-408F-B195-F9725516776D}" type="presParOf" srcId="{976BEAAF-0BE9-40AE-82DC-51035FEF3ECE}" destId="{D70AFD54-0620-45E7-8235-344D167A6193}" srcOrd="1" destOrd="0" presId="urn:microsoft.com/office/officeart/2008/layout/HalfCircleOrganizationChart"/>
    <dgm:cxn modelId="{60114285-CC81-4A54-BFC1-AB616338575E}" type="presParOf" srcId="{976BEAAF-0BE9-40AE-82DC-51035FEF3ECE}" destId="{FB30033E-15A4-40C7-A76B-63601A5160A8}" srcOrd="2" destOrd="0" presId="urn:microsoft.com/office/officeart/2008/layout/HalfCircleOrganizationChart"/>
    <dgm:cxn modelId="{917B58CE-8517-49B4-8A67-849CECB51DF4}" type="presParOf" srcId="{75948A32-CEFF-43A6-A1D8-628B55EA5018}" destId="{CF4866E1-FE5B-4AC8-A5E1-E517E251EB94}" srcOrd="2" destOrd="0" presId="urn:microsoft.com/office/officeart/2008/layout/HalfCircleOrganizationChart"/>
    <dgm:cxn modelId="{AF93A4F4-5440-4F3C-A96D-4A018330281A}" type="presParOf" srcId="{5AD58ABF-1F73-4DCB-AD59-CA6CA93F696D}" destId="{02A26F12-3115-4C61-AA55-31CC051B1BCC}" srcOrd="2" destOrd="0" presId="urn:microsoft.com/office/officeart/2008/layout/HalfCircleOrganizationChart"/>
    <dgm:cxn modelId="{C5E2E598-1230-4938-903B-365EFB4F2F08}" type="presParOf" srcId="{5AD58ABF-1F73-4DCB-AD59-CA6CA93F696D}" destId="{B1F5EF91-159B-4E76-8F81-332B9BC3F870}" srcOrd="3" destOrd="0" presId="urn:microsoft.com/office/officeart/2008/layout/HalfCircleOrganizationChart"/>
    <dgm:cxn modelId="{705E49ED-14A5-4969-B11B-AF46811B773B}" type="presParOf" srcId="{B1F5EF91-159B-4E76-8F81-332B9BC3F870}" destId="{84465DA7-BD9D-433B-B6DE-208B8FF26A94}" srcOrd="0" destOrd="0" presId="urn:microsoft.com/office/officeart/2008/layout/HalfCircleOrganizationChart"/>
    <dgm:cxn modelId="{33EBDA11-AC77-420E-A2B3-6CDFBD0CA065}" type="presParOf" srcId="{84465DA7-BD9D-433B-B6DE-208B8FF26A94}" destId="{8FFAFBD0-E88A-4728-85D0-C23890AA4F1B}" srcOrd="0" destOrd="0" presId="urn:microsoft.com/office/officeart/2008/layout/HalfCircleOrganizationChart"/>
    <dgm:cxn modelId="{FA0D3214-08F9-4B83-B339-A8315E303AF3}" type="presParOf" srcId="{84465DA7-BD9D-433B-B6DE-208B8FF26A94}" destId="{FA09453E-07C4-4D8B-A5EF-33EA1B1FE8F4}" srcOrd="1" destOrd="0" presId="urn:microsoft.com/office/officeart/2008/layout/HalfCircleOrganizationChart"/>
    <dgm:cxn modelId="{5543921B-D5CB-4116-A563-F42384558667}" type="presParOf" srcId="{84465DA7-BD9D-433B-B6DE-208B8FF26A94}" destId="{40A5D6D4-D1D1-4C6A-B9B8-E771274A0056}" srcOrd="2" destOrd="0" presId="urn:microsoft.com/office/officeart/2008/layout/HalfCircleOrganizationChart"/>
    <dgm:cxn modelId="{1EFE583B-BD68-475C-8F17-F82EE7AE9E8A}" type="presParOf" srcId="{84465DA7-BD9D-433B-B6DE-208B8FF26A94}" destId="{850317FE-A799-4A58-97F8-C1E8232B89A2}" srcOrd="3" destOrd="0" presId="urn:microsoft.com/office/officeart/2008/layout/HalfCircleOrganizationChart"/>
    <dgm:cxn modelId="{89F0B57E-B6DB-41E3-88CF-6EB023B44561}" type="presParOf" srcId="{B1F5EF91-159B-4E76-8F81-332B9BC3F870}" destId="{07CAB963-B695-4886-8596-CC0E4C3585B6}" srcOrd="1" destOrd="0" presId="urn:microsoft.com/office/officeart/2008/layout/HalfCircleOrganizationChart"/>
    <dgm:cxn modelId="{4BCE3C75-675E-4ACC-B2A5-DF7B2C1CFBF0}" type="presParOf" srcId="{07CAB963-B695-4886-8596-CC0E4C3585B6}" destId="{8F3F071F-7A81-4F46-8CDB-84F29F2DE582}" srcOrd="0" destOrd="0" presId="urn:microsoft.com/office/officeart/2008/layout/HalfCircleOrganizationChart"/>
    <dgm:cxn modelId="{520E8341-B13D-43F9-86A0-1DB87C9C880D}" type="presParOf" srcId="{07CAB963-B695-4886-8596-CC0E4C3585B6}" destId="{3CDCCF79-306D-44C6-BC9C-41AE9E315111}" srcOrd="1" destOrd="0" presId="urn:microsoft.com/office/officeart/2008/layout/HalfCircleOrganizationChart"/>
    <dgm:cxn modelId="{16E9C728-35A6-47F5-B2E8-64147B72EAC4}" type="presParOf" srcId="{3CDCCF79-306D-44C6-BC9C-41AE9E315111}" destId="{0C6A7460-CD7A-47FE-99B3-D3E72F814638}" srcOrd="0" destOrd="0" presId="urn:microsoft.com/office/officeart/2008/layout/HalfCircleOrganizationChart"/>
    <dgm:cxn modelId="{1A6160AB-C4E8-45B2-896E-2EF16EFDDA18}" type="presParOf" srcId="{0C6A7460-CD7A-47FE-99B3-D3E72F814638}" destId="{08F3B5AB-1FF1-492B-8B87-9C6819B42FD6}" srcOrd="0" destOrd="0" presId="urn:microsoft.com/office/officeart/2008/layout/HalfCircleOrganizationChart"/>
    <dgm:cxn modelId="{DF3C6253-A129-4689-A936-202B744B175C}" type="presParOf" srcId="{0C6A7460-CD7A-47FE-99B3-D3E72F814638}" destId="{0C7214EE-AD6A-4E75-9BFE-97BC9F16F2F8}" srcOrd="1" destOrd="0" presId="urn:microsoft.com/office/officeart/2008/layout/HalfCircleOrganizationChart"/>
    <dgm:cxn modelId="{48624DC5-AC6A-44F0-9027-2387C74314DB}" type="presParOf" srcId="{0C6A7460-CD7A-47FE-99B3-D3E72F814638}" destId="{1CC86617-F16C-4596-94F3-6315A836EDA9}" srcOrd="2" destOrd="0" presId="urn:microsoft.com/office/officeart/2008/layout/HalfCircleOrganizationChart"/>
    <dgm:cxn modelId="{4AEF225C-C106-43AE-93EF-49CE46629C38}" type="presParOf" srcId="{0C6A7460-CD7A-47FE-99B3-D3E72F814638}" destId="{7D2DFC15-62DA-4BC5-B8E5-20DFE10276AC}" srcOrd="3" destOrd="0" presId="urn:microsoft.com/office/officeart/2008/layout/HalfCircleOrganizationChart"/>
    <dgm:cxn modelId="{B75614C7-FCB5-463F-B197-EAF2463209F5}" type="presParOf" srcId="{3CDCCF79-306D-44C6-BC9C-41AE9E315111}" destId="{7DF5AD22-82ED-4985-959A-CDEBA602F2A5}" srcOrd="1" destOrd="0" presId="urn:microsoft.com/office/officeart/2008/layout/HalfCircleOrganizationChart"/>
    <dgm:cxn modelId="{1BA5BD18-4070-48AC-B727-BDCFDD41D8E8}" type="presParOf" srcId="{3CDCCF79-306D-44C6-BC9C-41AE9E315111}" destId="{A38D2D3C-0DB3-493A-9009-7ACC61940BC9}" srcOrd="2" destOrd="0" presId="urn:microsoft.com/office/officeart/2008/layout/HalfCircleOrganizationChart"/>
    <dgm:cxn modelId="{E89F053E-ED1C-41BD-9EB2-EA9878462D92}" type="presParOf" srcId="{07CAB963-B695-4886-8596-CC0E4C3585B6}" destId="{16F30700-C505-4456-AC73-34D7BEDF09A0}" srcOrd="2" destOrd="0" presId="urn:microsoft.com/office/officeart/2008/layout/HalfCircleOrganizationChart"/>
    <dgm:cxn modelId="{B9755E8C-F97C-4A31-BE4C-DC6ED9CC05EA}" type="presParOf" srcId="{07CAB963-B695-4886-8596-CC0E4C3585B6}" destId="{0AE1F7D3-0575-4D18-8E8B-6832E6155DA4}" srcOrd="3" destOrd="0" presId="urn:microsoft.com/office/officeart/2008/layout/HalfCircleOrganizationChart"/>
    <dgm:cxn modelId="{9FABD008-BFF2-442E-BF24-40AD61CF8B59}" type="presParOf" srcId="{0AE1F7D3-0575-4D18-8E8B-6832E6155DA4}" destId="{8F6032B2-C8B8-4282-94E2-44AD7088D4BC}" srcOrd="0" destOrd="0" presId="urn:microsoft.com/office/officeart/2008/layout/HalfCircleOrganizationChart"/>
    <dgm:cxn modelId="{27C60B5E-0045-4E78-975C-0BE301C20A12}" type="presParOf" srcId="{8F6032B2-C8B8-4282-94E2-44AD7088D4BC}" destId="{CB0E7351-D7A2-4695-90D8-646AF4604289}" srcOrd="0" destOrd="0" presId="urn:microsoft.com/office/officeart/2008/layout/HalfCircleOrganizationChart"/>
    <dgm:cxn modelId="{0C321FFA-A373-447B-A223-07F62E7F42F7}" type="presParOf" srcId="{8F6032B2-C8B8-4282-94E2-44AD7088D4BC}" destId="{D55F8C00-FF3C-4B8F-83F4-940D1E2B661D}" srcOrd="1" destOrd="0" presId="urn:microsoft.com/office/officeart/2008/layout/HalfCircleOrganizationChart"/>
    <dgm:cxn modelId="{D8BE19C7-34FB-40DA-A7A6-6636E4DCBA58}" type="presParOf" srcId="{8F6032B2-C8B8-4282-94E2-44AD7088D4BC}" destId="{1B182EB9-4610-4C8C-94EB-A23B50FEA186}" srcOrd="2" destOrd="0" presId="urn:microsoft.com/office/officeart/2008/layout/HalfCircleOrganizationChart"/>
    <dgm:cxn modelId="{192E92F6-C73B-44FA-8C29-70AAF7AB2883}" type="presParOf" srcId="{8F6032B2-C8B8-4282-94E2-44AD7088D4BC}" destId="{A6443024-06FC-46E9-BFEB-2C78AA4D6FC1}" srcOrd="3" destOrd="0" presId="urn:microsoft.com/office/officeart/2008/layout/HalfCircleOrganizationChart"/>
    <dgm:cxn modelId="{32E4C8AD-DE49-437F-B2E1-082B77C54505}" type="presParOf" srcId="{0AE1F7D3-0575-4D18-8E8B-6832E6155DA4}" destId="{B11F33D1-FE36-4FF0-AEC1-004916F08F25}" srcOrd="1" destOrd="0" presId="urn:microsoft.com/office/officeart/2008/layout/HalfCircleOrganizationChart"/>
    <dgm:cxn modelId="{CA5AF0A2-1AA5-479B-B9B6-B190C6B319C3}" type="presParOf" srcId="{0AE1F7D3-0575-4D18-8E8B-6832E6155DA4}" destId="{4B0DD209-85E8-4AD2-8F51-BCD3E7CB041E}" srcOrd="2" destOrd="0" presId="urn:microsoft.com/office/officeart/2008/layout/HalfCircleOrganizationChart"/>
    <dgm:cxn modelId="{28933498-40D1-4946-8244-5D368B417A36}" type="presParOf" srcId="{B1F5EF91-159B-4E76-8F81-332B9BC3F870}" destId="{4DC7FB3D-BB2F-447B-AF64-3EEDB2BE57AA}" srcOrd="2" destOrd="0" presId="urn:microsoft.com/office/officeart/2008/layout/HalfCircleOrganizationChart"/>
    <dgm:cxn modelId="{4B9DFA4A-5DA8-44D6-881E-053BD39A781B}" type="presParOf" srcId="{4B0477E6-7B1C-4703-849C-B129C96C77A5}" destId="{9BC13738-A169-4E00-A247-C010E61EBAD0}" srcOrd="2" destOrd="0" presId="urn:microsoft.com/office/officeart/2008/layout/HalfCircleOrganizationChar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B505E89-0970-41D6-8BDB-76BEB0E4AD4A}" type="doc">
      <dgm:prSet loTypeId="urn:microsoft.com/office/officeart/2005/8/layout/process1" loCatId="process" qsTypeId="urn:microsoft.com/office/officeart/2005/8/quickstyle/simple1" qsCatId="simple" csTypeId="urn:microsoft.com/office/officeart/2005/8/colors/accent1_2" csCatId="accent1" phldr="1"/>
      <dgm:spPr/>
    </dgm:pt>
    <dgm:pt modelId="{114F3235-F05F-40B4-AB69-EEADCCFB60BA}">
      <dgm:prSet phldrT="[Text]" custT="1"/>
      <dgm:spPr/>
      <dgm:t>
        <a:bodyPr/>
        <a:lstStyle/>
        <a:p>
          <a:r>
            <a:rPr lang="en-US" sz="800"/>
            <a:t>Download new TFS Release</a:t>
          </a:r>
        </a:p>
      </dgm:t>
    </dgm:pt>
    <dgm:pt modelId="{11A3DF15-A796-4E35-A314-95B1E38BA08C}" type="parTrans" cxnId="{BA455262-6A10-417C-8C59-2F78F14149D7}">
      <dgm:prSet/>
      <dgm:spPr/>
      <dgm:t>
        <a:bodyPr/>
        <a:lstStyle/>
        <a:p>
          <a:endParaRPr lang="en-US"/>
        </a:p>
      </dgm:t>
    </dgm:pt>
    <dgm:pt modelId="{939286AF-2201-47AF-97D2-FB159A13A33E}" type="sibTrans" cxnId="{BA455262-6A10-417C-8C59-2F78F14149D7}">
      <dgm:prSet/>
      <dgm:spPr/>
      <dgm:t>
        <a:bodyPr/>
        <a:lstStyle/>
        <a:p>
          <a:endParaRPr lang="en-US"/>
        </a:p>
      </dgm:t>
    </dgm:pt>
    <dgm:pt modelId="{B6CB4CFC-63CA-49EB-9A9D-10E71878867F}">
      <dgm:prSet phldrT="[Text]" custT="1"/>
      <dgm:spPr/>
      <dgm:t>
        <a:bodyPr/>
        <a:lstStyle/>
        <a:p>
          <a:r>
            <a:rPr lang="en-US" sz="800"/>
            <a:t>Restore PROD state to QA</a:t>
          </a:r>
        </a:p>
      </dgm:t>
    </dgm:pt>
    <dgm:pt modelId="{7800C535-3581-4AAB-B9F4-3A05BEA61BA7}" type="parTrans" cxnId="{26829590-ECBF-4C28-9607-FD3CF1E40DD0}">
      <dgm:prSet/>
      <dgm:spPr/>
      <dgm:t>
        <a:bodyPr/>
        <a:lstStyle/>
        <a:p>
          <a:endParaRPr lang="en-US"/>
        </a:p>
      </dgm:t>
    </dgm:pt>
    <dgm:pt modelId="{911328FB-DD49-4B38-9094-1772524C685A}" type="sibTrans" cxnId="{26829590-ECBF-4C28-9607-FD3CF1E40DD0}">
      <dgm:prSet/>
      <dgm:spPr/>
      <dgm:t>
        <a:bodyPr/>
        <a:lstStyle/>
        <a:p>
          <a:endParaRPr lang="en-US"/>
        </a:p>
      </dgm:t>
    </dgm:pt>
    <dgm:pt modelId="{2DC3AD87-F0D0-4F4B-98D7-4F52905CBDD3}">
      <dgm:prSet phldrT="[Text]" custT="1"/>
      <dgm:spPr/>
      <dgm:t>
        <a:bodyPr/>
        <a:lstStyle/>
        <a:p>
          <a:r>
            <a:rPr lang="en-US" sz="800"/>
            <a:t>Perform trial upgrade against QA</a:t>
          </a:r>
        </a:p>
      </dgm:t>
    </dgm:pt>
    <dgm:pt modelId="{7F73FD4B-C4DE-4C07-B326-74B11063B16C}" type="parTrans" cxnId="{CC559EB2-CEEE-4DC0-98AE-84660AE937A4}">
      <dgm:prSet/>
      <dgm:spPr/>
      <dgm:t>
        <a:bodyPr/>
        <a:lstStyle/>
        <a:p>
          <a:endParaRPr lang="en-US"/>
        </a:p>
      </dgm:t>
    </dgm:pt>
    <dgm:pt modelId="{3065BA59-C68C-464E-8ACA-B17356108151}" type="sibTrans" cxnId="{CC559EB2-CEEE-4DC0-98AE-84660AE937A4}">
      <dgm:prSet/>
      <dgm:spPr/>
      <dgm:t>
        <a:bodyPr/>
        <a:lstStyle/>
        <a:p>
          <a:endParaRPr lang="en-US"/>
        </a:p>
      </dgm:t>
    </dgm:pt>
    <dgm:pt modelId="{F367E8FB-AA67-49F2-B247-76D924B365A0}">
      <dgm:prSet phldrT="[Text]" custT="1"/>
      <dgm:spPr/>
      <dgm:t>
        <a:bodyPr/>
        <a:lstStyle/>
        <a:p>
          <a:r>
            <a:rPr lang="en-US" sz="800"/>
            <a:t>Investigate issues (if any)</a:t>
          </a:r>
        </a:p>
      </dgm:t>
    </dgm:pt>
    <dgm:pt modelId="{0F2F67D1-E0C2-48EA-9D2A-EDE534B4E230}" type="parTrans" cxnId="{DEB39DB1-C9CD-4543-942C-671DBBC21F4B}">
      <dgm:prSet/>
      <dgm:spPr/>
      <dgm:t>
        <a:bodyPr/>
        <a:lstStyle/>
        <a:p>
          <a:endParaRPr lang="en-US"/>
        </a:p>
      </dgm:t>
    </dgm:pt>
    <dgm:pt modelId="{52B9AE68-FCF2-40D4-B4D2-268F599F178F}" type="sibTrans" cxnId="{DEB39DB1-C9CD-4543-942C-671DBBC21F4B}">
      <dgm:prSet/>
      <dgm:spPr/>
      <dgm:t>
        <a:bodyPr/>
        <a:lstStyle/>
        <a:p>
          <a:endParaRPr lang="en-US"/>
        </a:p>
      </dgm:t>
    </dgm:pt>
    <dgm:pt modelId="{89D875E6-6B50-4039-A391-C848DE5E2F0C}">
      <dgm:prSet phldrT="[Text]" custT="1"/>
      <dgm:spPr/>
      <dgm:t>
        <a:bodyPr/>
        <a:lstStyle/>
        <a:p>
          <a:r>
            <a:rPr lang="en-US" sz="800"/>
            <a:t>After successful upgrade, schedule upgrade on PROD</a:t>
          </a:r>
        </a:p>
      </dgm:t>
    </dgm:pt>
    <dgm:pt modelId="{844925A6-1928-4EEA-A59B-76A16C2DE8AF}" type="parTrans" cxnId="{6EDA871A-89EB-4163-8F22-71ADA2E1B8DF}">
      <dgm:prSet/>
      <dgm:spPr/>
      <dgm:t>
        <a:bodyPr/>
        <a:lstStyle/>
        <a:p>
          <a:endParaRPr lang="en-US"/>
        </a:p>
      </dgm:t>
    </dgm:pt>
    <dgm:pt modelId="{697263B5-B351-4E89-9DCA-4B477847AEF6}" type="sibTrans" cxnId="{6EDA871A-89EB-4163-8F22-71ADA2E1B8DF}">
      <dgm:prSet/>
      <dgm:spPr/>
      <dgm:t>
        <a:bodyPr/>
        <a:lstStyle/>
        <a:p>
          <a:endParaRPr lang="en-US"/>
        </a:p>
      </dgm:t>
    </dgm:pt>
    <dgm:pt modelId="{621716F3-0B61-4EAA-969A-A0F3E189B1D3}">
      <dgm:prSet phldrT="[Text]" custT="1"/>
      <dgm:spPr/>
      <dgm:t>
        <a:bodyPr/>
        <a:lstStyle/>
        <a:p>
          <a:r>
            <a:rPr lang="en-US" sz="800"/>
            <a:t>Perform Upgrade on PROD</a:t>
          </a:r>
        </a:p>
      </dgm:t>
    </dgm:pt>
    <dgm:pt modelId="{A8F3E7CB-AF97-48E5-AD37-5C33CD5CF49C}" type="parTrans" cxnId="{59127D13-446A-40E2-BB2E-BF6318FF1818}">
      <dgm:prSet/>
      <dgm:spPr/>
      <dgm:t>
        <a:bodyPr/>
        <a:lstStyle/>
        <a:p>
          <a:endParaRPr lang="en-US"/>
        </a:p>
      </dgm:t>
    </dgm:pt>
    <dgm:pt modelId="{EA2AC08D-20F6-4ECD-BD48-CF930C178A87}" type="sibTrans" cxnId="{59127D13-446A-40E2-BB2E-BF6318FF1818}">
      <dgm:prSet/>
      <dgm:spPr/>
      <dgm:t>
        <a:bodyPr/>
        <a:lstStyle/>
        <a:p>
          <a:endParaRPr lang="en-US"/>
        </a:p>
      </dgm:t>
    </dgm:pt>
    <dgm:pt modelId="{FC8471D6-61C5-4C7B-BB6F-A5E0E95414DF}" type="pres">
      <dgm:prSet presAssocID="{1B505E89-0970-41D6-8BDB-76BEB0E4AD4A}" presName="Name0" presStyleCnt="0">
        <dgm:presLayoutVars>
          <dgm:dir/>
          <dgm:resizeHandles val="exact"/>
        </dgm:presLayoutVars>
      </dgm:prSet>
      <dgm:spPr/>
    </dgm:pt>
    <dgm:pt modelId="{9BCA3022-9DA5-4A57-86D7-B5940C1B8F9C}" type="pres">
      <dgm:prSet presAssocID="{114F3235-F05F-40B4-AB69-EEADCCFB60BA}" presName="node" presStyleLbl="node1" presStyleIdx="0" presStyleCnt="6">
        <dgm:presLayoutVars>
          <dgm:bulletEnabled val="1"/>
        </dgm:presLayoutVars>
      </dgm:prSet>
      <dgm:spPr/>
      <dgm:t>
        <a:bodyPr/>
        <a:lstStyle/>
        <a:p>
          <a:endParaRPr lang="en-US"/>
        </a:p>
      </dgm:t>
    </dgm:pt>
    <dgm:pt modelId="{17A3CD60-2A17-496B-B3C7-8C6108D236A0}" type="pres">
      <dgm:prSet presAssocID="{939286AF-2201-47AF-97D2-FB159A13A33E}" presName="sibTrans" presStyleLbl="sibTrans2D1" presStyleIdx="0" presStyleCnt="5"/>
      <dgm:spPr/>
      <dgm:t>
        <a:bodyPr/>
        <a:lstStyle/>
        <a:p>
          <a:endParaRPr lang="en-US"/>
        </a:p>
      </dgm:t>
    </dgm:pt>
    <dgm:pt modelId="{560363A3-7151-4085-BD86-AE4B9F3854FA}" type="pres">
      <dgm:prSet presAssocID="{939286AF-2201-47AF-97D2-FB159A13A33E}" presName="connectorText" presStyleLbl="sibTrans2D1" presStyleIdx="0" presStyleCnt="5"/>
      <dgm:spPr/>
      <dgm:t>
        <a:bodyPr/>
        <a:lstStyle/>
        <a:p>
          <a:endParaRPr lang="en-US"/>
        </a:p>
      </dgm:t>
    </dgm:pt>
    <dgm:pt modelId="{60B6E80A-B9B5-42A2-8D0C-5A79DBFC7C21}" type="pres">
      <dgm:prSet presAssocID="{B6CB4CFC-63CA-49EB-9A9D-10E71878867F}" presName="node" presStyleLbl="node1" presStyleIdx="1" presStyleCnt="6">
        <dgm:presLayoutVars>
          <dgm:bulletEnabled val="1"/>
        </dgm:presLayoutVars>
      </dgm:prSet>
      <dgm:spPr/>
      <dgm:t>
        <a:bodyPr/>
        <a:lstStyle/>
        <a:p>
          <a:endParaRPr lang="en-US"/>
        </a:p>
      </dgm:t>
    </dgm:pt>
    <dgm:pt modelId="{D0FBD1E0-7155-4252-A7AF-D40E9DEDD18E}" type="pres">
      <dgm:prSet presAssocID="{911328FB-DD49-4B38-9094-1772524C685A}" presName="sibTrans" presStyleLbl="sibTrans2D1" presStyleIdx="1" presStyleCnt="5"/>
      <dgm:spPr/>
      <dgm:t>
        <a:bodyPr/>
        <a:lstStyle/>
        <a:p>
          <a:endParaRPr lang="en-US"/>
        </a:p>
      </dgm:t>
    </dgm:pt>
    <dgm:pt modelId="{D330858B-B53B-4356-923E-4A1CC03EF47A}" type="pres">
      <dgm:prSet presAssocID="{911328FB-DD49-4B38-9094-1772524C685A}" presName="connectorText" presStyleLbl="sibTrans2D1" presStyleIdx="1" presStyleCnt="5"/>
      <dgm:spPr/>
      <dgm:t>
        <a:bodyPr/>
        <a:lstStyle/>
        <a:p>
          <a:endParaRPr lang="en-US"/>
        </a:p>
      </dgm:t>
    </dgm:pt>
    <dgm:pt modelId="{C613E33D-6543-4F4A-A42B-7A2D9CDEE95D}" type="pres">
      <dgm:prSet presAssocID="{2DC3AD87-F0D0-4F4B-98D7-4F52905CBDD3}" presName="node" presStyleLbl="node1" presStyleIdx="2" presStyleCnt="6">
        <dgm:presLayoutVars>
          <dgm:bulletEnabled val="1"/>
        </dgm:presLayoutVars>
      </dgm:prSet>
      <dgm:spPr/>
      <dgm:t>
        <a:bodyPr/>
        <a:lstStyle/>
        <a:p>
          <a:endParaRPr lang="en-US"/>
        </a:p>
      </dgm:t>
    </dgm:pt>
    <dgm:pt modelId="{67C6573D-71AC-40CF-824F-24D0BAFEE6F9}" type="pres">
      <dgm:prSet presAssocID="{3065BA59-C68C-464E-8ACA-B17356108151}" presName="sibTrans" presStyleLbl="sibTrans2D1" presStyleIdx="2" presStyleCnt="5"/>
      <dgm:spPr/>
      <dgm:t>
        <a:bodyPr/>
        <a:lstStyle/>
        <a:p>
          <a:endParaRPr lang="en-US"/>
        </a:p>
      </dgm:t>
    </dgm:pt>
    <dgm:pt modelId="{F5084409-C4C9-4C81-800E-A5107B6D18F3}" type="pres">
      <dgm:prSet presAssocID="{3065BA59-C68C-464E-8ACA-B17356108151}" presName="connectorText" presStyleLbl="sibTrans2D1" presStyleIdx="2" presStyleCnt="5"/>
      <dgm:spPr/>
      <dgm:t>
        <a:bodyPr/>
        <a:lstStyle/>
        <a:p>
          <a:endParaRPr lang="en-US"/>
        </a:p>
      </dgm:t>
    </dgm:pt>
    <dgm:pt modelId="{93D89D4E-A032-4B5E-B787-5071D35DF7AF}" type="pres">
      <dgm:prSet presAssocID="{F367E8FB-AA67-49F2-B247-76D924B365A0}" presName="node" presStyleLbl="node1" presStyleIdx="3" presStyleCnt="6">
        <dgm:presLayoutVars>
          <dgm:bulletEnabled val="1"/>
        </dgm:presLayoutVars>
      </dgm:prSet>
      <dgm:spPr/>
      <dgm:t>
        <a:bodyPr/>
        <a:lstStyle/>
        <a:p>
          <a:endParaRPr lang="en-US"/>
        </a:p>
      </dgm:t>
    </dgm:pt>
    <dgm:pt modelId="{C41AD5DD-9717-4A18-83CF-145376E0B273}" type="pres">
      <dgm:prSet presAssocID="{52B9AE68-FCF2-40D4-B4D2-268F599F178F}" presName="sibTrans" presStyleLbl="sibTrans2D1" presStyleIdx="3" presStyleCnt="5"/>
      <dgm:spPr/>
      <dgm:t>
        <a:bodyPr/>
        <a:lstStyle/>
        <a:p>
          <a:endParaRPr lang="en-US"/>
        </a:p>
      </dgm:t>
    </dgm:pt>
    <dgm:pt modelId="{6B256377-EE1B-4F13-B960-3AAEC20D1D29}" type="pres">
      <dgm:prSet presAssocID="{52B9AE68-FCF2-40D4-B4D2-268F599F178F}" presName="connectorText" presStyleLbl="sibTrans2D1" presStyleIdx="3" presStyleCnt="5"/>
      <dgm:spPr/>
      <dgm:t>
        <a:bodyPr/>
        <a:lstStyle/>
        <a:p>
          <a:endParaRPr lang="en-US"/>
        </a:p>
      </dgm:t>
    </dgm:pt>
    <dgm:pt modelId="{F7B3E9F1-5323-466E-8482-1C574693DDB7}" type="pres">
      <dgm:prSet presAssocID="{89D875E6-6B50-4039-A391-C848DE5E2F0C}" presName="node" presStyleLbl="node1" presStyleIdx="4" presStyleCnt="6">
        <dgm:presLayoutVars>
          <dgm:bulletEnabled val="1"/>
        </dgm:presLayoutVars>
      </dgm:prSet>
      <dgm:spPr/>
      <dgm:t>
        <a:bodyPr/>
        <a:lstStyle/>
        <a:p>
          <a:endParaRPr lang="en-US"/>
        </a:p>
      </dgm:t>
    </dgm:pt>
    <dgm:pt modelId="{AC61736C-539B-449A-AAD6-5CB293EB884B}" type="pres">
      <dgm:prSet presAssocID="{697263B5-B351-4E89-9DCA-4B477847AEF6}" presName="sibTrans" presStyleLbl="sibTrans2D1" presStyleIdx="4" presStyleCnt="5"/>
      <dgm:spPr/>
      <dgm:t>
        <a:bodyPr/>
        <a:lstStyle/>
        <a:p>
          <a:endParaRPr lang="en-US"/>
        </a:p>
      </dgm:t>
    </dgm:pt>
    <dgm:pt modelId="{339571D7-2000-4EAE-AC98-F30655399B99}" type="pres">
      <dgm:prSet presAssocID="{697263B5-B351-4E89-9DCA-4B477847AEF6}" presName="connectorText" presStyleLbl="sibTrans2D1" presStyleIdx="4" presStyleCnt="5"/>
      <dgm:spPr/>
      <dgm:t>
        <a:bodyPr/>
        <a:lstStyle/>
        <a:p>
          <a:endParaRPr lang="en-US"/>
        </a:p>
      </dgm:t>
    </dgm:pt>
    <dgm:pt modelId="{73D8E316-6CB4-4B01-BEC2-E51896D10C0A}" type="pres">
      <dgm:prSet presAssocID="{621716F3-0B61-4EAA-969A-A0F3E189B1D3}" presName="node" presStyleLbl="node1" presStyleIdx="5" presStyleCnt="6">
        <dgm:presLayoutVars>
          <dgm:bulletEnabled val="1"/>
        </dgm:presLayoutVars>
      </dgm:prSet>
      <dgm:spPr/>
      <dgm:t>
        <a:bodyPr/>
        <a:lstStyle/>
        <a:p>
          <a:endParaRPr lang="en-US"/>
        </a:p>
      </dgm:t>
    </dgm:pt>
  </dgm:ptLst>
  <dgm:cxnLst>
    <dgm:cxn modelId="{C61D5D14-CD8D-4E39-A2F2-503D2C968C1D}" type="presOf" srcId="{114F3235-F05F-40B4-AB69-EEADCCFB60BA}" destId="{9BCA3022-9DA5-4A57-86D7-B5940C1B8F9C}" srcOrd="0" destOrd="0" presId="urn:microsoft.com/office/officeart/2005/8/layout/process1"/>
    <dgm:cxn modelId="{E8ED8FCE-F295-4908-9DEE-A4C40B4AEB3D}" type="presOf" srcId="{52B9AE68-FCF2-40D4-B4D2-268F599F178F}" destId="{C41AD5DD-9717-4A18-83CF-145376E0B273}" srcOrd="0" destOrd="0" presId="urn:microsoft.com/office/officeart/2005/8/layout/process1"/>
    <dgm:cxn modelId="{561A19A5-DFAE-4643-A1CD-45602181D602}" type="presOf" srcId="{697263B5-B351-4E89-9DCA-4B477847AEF6}" destId="{AC61736C-539B-449A-AAD6-5CB293EB884B}" srcOrd="0" destOrd="0" presId="urn:microsoft.com/office/officeart/2005/8/layout/process1"/>
    <dgm:cxn modelId="{6EDA871A-89EB-4163-8F22-71ADA2E1B8DF}" srcId="{1B505E89-0970-41D6-8BDB-76BEB0E4AD4A}" destId="{89D875E6-6B50-4039-A391-C848DE5E2F0C}" srcOrd="4" destOrd="0" parTransId="{844925A6-1928-4EEA-A59B-76A16C2DE8AF}" sibTransId="{697263B5-B351-4E89-9DCA-4B477847AEF6}"/>
    <dgm:cxn modelId="{DEB39DB1-C9CD-4543-942C-671DBBC21F4B}" srcId="{1B505E89-0970-41D6-8BDB-76BEB0E4AD4A}" destId="{F367E8FB-AA67-49F2-B247-76D924B365A0}" srcOrd="3" destOrd="0" parTransId="{0F2F67D1-E0C2-48EA-9D2A-EDE534B4E230}" sibTransId="{52B9AE68-FCF2-40D4-B4D2-268F599F178F}"/>
    <dgm:cxn modelId="{001E6053-FC55-4BAD-9EDB-758C8F83FA7D}" type="presOf" srcId="{F367E8FB-AA67-49F2-B247-76D924B365A0}" destId="{93D89D4E-A032-4B5E-B787-5071D35DF7AF}" srcOrd="0" destOrd="0" presId="urn:microsoft.com/office/officeart/2005/8/layout/process1"/>
    <dgm:cxn modelId="{BA455262-6A10-417C-8C59-2F78F14149D7}" srcId="{1B505E89-0970-41D6-8BDB-76BEB0E4AD4A}" destId="{114F3235-F05F-40B4-AB69-EEADCCFB60BA}" srcOrd="0" destOrd="0" parTransId="{11A3DF15-A796-4E35-A314-95B1E38BA08C}" sibTransId="{939286AF-2201-47AF-97D2-FB159A13A33E}"/>
    <dgm:cxn modelId="{ABD97C76-F250-4485-8771-1B4EC552A302}" type="presOf" srcId="{2DC3AD87-F0D0-4F4B-98D7-4F52905CBDD3}" destId="{C613E33D-6543-4F4A-A42B-7A2D9CDEE95D}" srcOrd="0" destOrd="0" presId="urn:microsoft.com/office/officeart/2005/8/layout/process1"/>
    <dgm:cxn modelId="{6AC35DE4-ABDD-4B55-89E9-7F6204C7D1A6}" type="presOf" srcId="{911328FB-DD49-4B38-9094-1772524C685A}" destId="{D0FBD1E0-7155-4252-A7AF-D40E9DEDD18E}" srcOrd="0" destOrd="0" presId="urn:microsoft.com/office/officeart/2005/8/layout/process1"/>
    <dgm:cxn modelId="{26829590-ECBF-4C28-9607-FD3CF1E40DD0}" srcId="{1B505E89-0970-41D6-8BDB-76BEB0E4AD4A}" destId="{B6CB4CFC-63CA-49EB-9A9D-10E71878867F}" srcOrd="1" destOrd="0" parTransId="{7800C535-3581-4AAB-B9F4-3A05BEA61BA7}" sibTransId="{911328FB-DD49-4B38-9094-1772524C685A}"/>
    <dgm:cxn modelId="{D814101A-005C-411F-8509-625068A6A6C1}" type="presOf" srcId="{939286AF-2201-47AF-97D2-FB159A13A33E}" destId="{560363A3-7151-4085-BD86-AE4B9F3854FA}" srcOrd="1" destOrd="0" presId="urn:microsoft.com/office/officeart/2005/8/layout/process1"/>
    <dgm:cxn modelId="{69695638-AECB-4816-9A3A-B5EDDE3B47E2}" type="presOf" srcId="{911328FB-DD49-4B38-9094-1772524C685A}" destId="{D330858B-B53B-4356-923E-4A1CC03EF47A}" srcOrd="1" destOrd="0" presId="urn:microsoft.com/office/officeart/2005/8/layout/process1"/>
    <dgm:cxn modelId="{C1795282-9EF4-441D-B886-09E9C13D8E08}" type="presOf" srcId="{939286AF-2201-47AF-97D2-FB159A13A33E}" destId="{17A3CD60-2A17-496B-B3C7-8C6108D236A0}" srcOrd="0" destOrd="0" presId="urn:microsoft.com/office/officeart/2005/8/layout/process1"/>
    <dgm:cxn modelId="{E39539F3-B341-4C87-8271-BF0311347538}" type="presOf" srcId="{3065BA59-C68C-464E-8ACA-B17356108151}" destId="{67C6573D-71AC-40CF-824F-24D0BAFEE6F9}" srcOrd="0" destOrd="0" presId="urn:microsoft.com/office/officeart/2005/8/layout/process1"/>
    <dgm:cxn modelId="{2F1DCDE3-E95A-4FDD-8E91-EE0B899A303D}" type="presOf" srcId="{697263B5-B351-4E89-9DCA-4B477847AEF6}" destId="{339571D7-2000-4EAE-AC98-F30655399B99}" srcOrd="1" destOrd="0" presId="urn:microsoft.com/office/officeart/2005/8/layout/process1"/>
    <dgm:cxn modelId="{59127D13-446A-40E2-BB2E-BF6318FF1818}" srcId="{1B505E89-0970-41D6-8BDB-76BEB0E4AD4A}" destId="{621716F3-0B61-4EAA-969A-A0F3E189B1D3}" srcOrd="5" destOrd="0" parTransId="{A8F3E7CB-AF97-48E5-AD37-5C33CD5CF49C}" sibTransId="{EA2AC08D-20F6-4ECD-BD48-CF930C178A87}"/>
    <dgm:cxn modelId="{B3FD49A8-9198-434E-B390-0F5AC17548F7}" type="presOf" srcId="{89D875E6-6B50-4039-A391-C848DE5E2F0C}" destId="{F7B3E9F1-5323-466E-8482-1C574693DDB7}" srcOrd="0" destOrd="0" presId="urn:microsoft.com/office/officeart/2005/8/layout/process1"/>
    <dgm:cxn modelId="{CC559EB2-CEEE-4DC0-98AE-84660AE937A4}" srcId="{1B505E89-0970-41D6-8BDB-76BEB0E4AD4A}" destId="{2DC3AD87-F0D0-4F4B-98D7-4F52905CBDD3}" srcOrd="2" destOrd="0" parTransId="{7F73FD4B-C4DE-4C07-B326-74B11063B16C}" sibTransId="{3065BA59-C68C-464E-8ACA-B17356108151}"/>
    <dgm:cxn modelId="{D2569E09-2B3C-42D2-BCCF-ED72BE3DDB78}" type="presOf" srcId="{3065BA59-C68C-464E-8ACA-B17356108151}" destId="{F5084409-C4C9-4C81-800E-A5107B6D18F3}" srcOrd="1" destOrd="0" presId="urn:microsoft.com/office/officeart/2005/8/layout/process1"/>
    <dgm:cxn modelId="{34563989-3136-4945-8782-1EA5CA8472A8}" type="presOf" srcId="{B6CB4CFC-63CA-49EB-9A9D-10E71878867F}" destId="{60B6E80A-B9B5-42A2-8D0C-5A79DBFC7C21}" srcOrd="0" destOrd="0" presId="urn:microsoft.com/office/officeart/2005/8/layout/process1"/>
    <dgm:cxn modelId="{D2FCE837-3104-4708-B814-0C7FC8AF5A1F}" type="presOf" srcId="{621716F3-0B61-4EAA-969A-A0F3E189B1D3}" destId="{73D8E316-6CB4-4B01-BEC2-E51896D10C0A}" srcOrd="0" destOrd="0" presId="urn:microsoft.com/office/officeart/2005/8/layout/process1"/>
    <dgm:cxn modelId="{742463CB-3B12-429D-B8D5-D3627A841D37}" type="presOf" srcId="{52B9AE68-FCF2-40D4-B4D2-268F599F178F}" destId="{6B256377-EE1B-4F13-B960-3AAEC20D1D29}" srcOrd="1" destOrd="0" presId="urn:microsoft.com/office/officeart/2005/8/layout/process1"/>
    <dgm:cxn modelId="{CD59C1F9-D682-4607-B0CD-E2C8A202DE93}" type="presOf" srcId="{1B505E89-0970-41D6-8BDB-76BEB0E4AD4A}" destId="{FC8471D6-61C5-4C7B-BB6F-A5E0E95414DF}" srcOrd="0" destOrd="0" presId="urn:microsoft.com/office/officeart/2005/8/layout/process1"/>
    <dgm:cxn modelId="{C2ECD53F-EC3B-417E-8B5D-8CC7582A3BCE}" type="presParOf" srcId="{FC8471D6-61C5-4C7B-BB6F-A5E0E95414DF}" destId="{9BCA3022-9DA5-4A57-86D7-B5940C1B8F9C}" srcOrd="0" destOrd="0" presId="urn:microsoft.com/office/officeart/2005/8/layout/process1"/>
    <dgm:cxn modelId="{4B2DA5E2-0A6C-4884-B40D-2E823736EF0B}" type="presParOf" srcId="{FC8471D6-61C5-4C7B-BB6F-A5E0E95414DF}" destId="{17A3CD60-2A17-496B-B3C7-8C6108D236A0}" srcOrd="1" destOrd="0" presId="urn:microsoft.com/office/officeart/2005/8/layout/process1"/>
    <dgm:cxn modelId="{EA3F62B1-48DC-47E8-91D8-98BBC2FDFE0C}" type="presParOf" srcId="{17A3CD60-2A17-496B-B3C7-8C6108D236A0}" destId="{560363A3-7151-4085-BD86-AE4B9F3854FA}" srcOrd="0" destOrd="0" presId="urn:microsoft.com/office/officeart/2005/8/layout/process1"/>
    <dgm:cxn modelId="{6EB1BFFA-324D-4E09-A5E3-39A3444F6427}" type="presParOf" srcId="{FC8471D6-61C5-4C7B-BB6F-A5E0E95414DF}" destId="{60B6E80A-B9B5-42A2-8D0C-5A79DBFC7C21}" srcOrd="2" destOrd="0" presId="urn:microsoft.com/office/officeart/2005/8/layout/process1"/>
    <dgm:cxn modelId="{F092A119-E6A7-4ED9-8B7D-48F12928FEFA}" type="presParOf" srcId="{FC8471D6-61C5-4C7B-BB6F-A5E0E95414DF}" destId="{D0FBD1E0-7155-4252-A7AF-D40E9DEDD18E}" srcOrd="3" destOrd="0" presId="urn:microsoft.com/office/officeart/2005/8/layout/process1"/>
    <dgm:cxn modelId="{AE21FF16-8375-4759-A428-742E0A14D2E1}" type="presParOf" srcId="{D0FBD1E0-7155-4252-A7AF-D40E9DEDD18E}" destId="{D330858B-B53B-4356-923E-4A1CC03EF47A}" srcOrd="0" destOrd="0" presId="urn:microsoft.com/office/officeart/2005/8/layout/process1"/>
    <dgm:cxn modelId="{6D7CA7FD-6332-4D24-A372-57CAEB724A66}" type="presParOf" srcId="{FC8471D6-61C5-4C7B-BB6F-A5E0E95414DF}" destId="{C613E33D-6543-4F4A-A42B-7A2D9CDEE95D}" srcOrd="4" destOrd="0" presId="urn:microsoft.com/office/officeart/2005/8/layout/process1"/>
    <dgm:cxn modelId="{9EDF8CE6-7807-4FD1-A251-509827026571}" type="presParOf" srcId="{FC8471D6-61C5-4C7B-BB6F-A5E0E95414DF}" destId="{67C6573D-71AC-40CF-824F-24D0BAFEE6F9}" srcOrd="5" destOrd="0" presId="urn:microsoft.com/office/officeart/2005/8/layout/process1"/>
    <dgm:cxn modelId="{569CE9BD-7EAE-42E8-9545-00CBEF941EC0}" type="presParOf" srcId="{67C6573D-71AC-40CF-824F-24D0BAFEE6F9}" destId="{F5084409-C4C9-4C81-800E-A5107B6D18F3}" srcOrd="0" destOrd="0" presId="urn:microsoft.com/office/officeart/2005/8/layout/process1"/>
    <dgm:cxn modelId="{A464E03C-E173-43D6-90AF-DCE104D18DDA}" type="presParOf" srcId="{FC8471D6-61C5-4C7B-BB6F-A5E0E95414DF}" destId="{93D89D4E-A032-4B5E-B787-5071D35DF7AF}" srcOrd="6" destOrd="0" presId="urn:microsoft.com/office/officeart/2005/8/layout/process1"/>
    <dgm:cxn modelId="{B28F88D7-4691-4140-9325-86A5A90361F4}" type="presParOf" srcId="{FC8471D6-61C5-4C7B-BB6F-A5E0E95414DF}" destId="{C41AD5DD-9717-4A18-83CF-145376E0B273}" srcOrd="7" destOrd="0" presId="urn:microsoft.com/office/officeart/2005/8/layout/process1"/>
    <dgm:cxn modelId="{083505C0-234A-4775-A5E1-7019426C05AC}" type="presParOf" srcId="{C41AD5DD-9717-4A18-83CF-145376E0B273}" destId="{6B256377-EE1B-4F13-B960-3AAEC20D1D29}" srcOrd="0" destOrd="0" presId="urn:microsoft.com/office/officeart/2005/8/layout/process1"/>
    <dgm:cxn modelId="{B03C4000-771B-4959-98EF-60DBF779BDA0}" type="presParOf" srcId="{FC8471D6-61C5-4C7B-BB6F-A5E0E95414DF}" destId="{F7B3E9F1-5323-466E-8482-1C574693DDB7}" srcOrd="8" destOrd="0" presId="urn:microsoft.com/office/officeart/2005/8/layout/process1"/>
    <dgm:cxn modelId="{A0C34779-E1C1-4EFE-90B1-B42B22715241}" type="presParOf" srcId="{FC8471D6-61C5-4C7B-BB6F-A5E0E95414DF}" destId="{AC61736C-539B-449A-AAD6-5CB293EB884B}" srcOrd="9" destOrd="0" presId="urn:microsoft.com/office/officeart/2005/8/layout/process1"/>
    <dgm:cxn modelId="{367F0819-8267-4592-803B-789FE7909A89}" type="presParOf" srcId="{AC61736C-539B-449A-AAD6-5CB293EB884B}" destId="{339571D7-2000-4EAE-AC98-F30655399B99}" srcOrd="0" destOrd="0" presId="urn:microsoft.com/office/officeart/2005/8/layout/process1"/>
    <dgm:cxn modelId="{E1ECC6CC-CCB9-476F-81BA-9C8CBE39E0EB}" type="presParOf" srcId="{FC8471D6-61C5-4C7B-BB6F-A5E0E95414DF}" destId="{73D8E316-6CB4-4B01-BEC2-E51896D10C0A}" srcOrd="10"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B9BEB76-5A3C-4A7F-A2DB-2AF87BD4192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47EA62C4-CF44-48CA-9FB9-419891372C35}">
      <dgm:prSet phldrT="[Text]"/>
      <dgm:spPr>
        <a:effectLst>
          <a:outerShdw blurRad="50800" dist="38100" dir="2700000" algn="tl" rotWithShape="0">
            <a:prstClr val="black">
              <a:alpha val="40000"/>
            </a:prstClr>
          </a:outerShdw>
        </a:effectLst>
      </dgm:spPr>
      <dgm:t>
        <a:bodyPr/>
        <a:lstStyle/>
        <a:p>
          <a:r>
            <a:rPr lang="en-US" b="1"/>
            <a:t>Initial Meeting</a:t>
          </a:r>
        </a:p>
      </dgm:t>
    </dgm:pt>
    <dgm:pt modelId="{30E82608-98AB-4E4A-9544-F52C307ED3E1}" type="parTrans" cxnId="{C469B4DA-D82E-450C-8421-33922441A4E9}">
      <dgm:prSet/>
      <dgm:spPr/>
      <dgm:t>
        <a:bodyPr/>
        <a:lstStyle/>
        <a:p>
          <a:endParaRPr lang="en-US"/>
        </a:p>
      </dgm:t>
    </dgm:pt>
    <dgm:pt modelId="{A38445AC-A96A-4F96-B5D9-5C030FB95E3E}" type="sibTrans" cxnId="{C469B4DA-D82E-450C-8421-33922441A4E9}">
      <dgm:prSet/>
      <dgm:spPr/>
      <dgm:t>
        <a:bodyPr/>
        <a:lstStyle/>
        <a:p>
          <a:endParaRPr lang="en-US"/>
        </a:p>
      </dgm:t>
    </dgm:pt>
    <dgm:pt modelId="{96933E5A-0E30-411D-ABCD-44838CA57F39}">
      <dgm:prSet phldrT="[Text]" custT="1"/>
      <dgm:spPr>
        <a:effectLst>
          <a:outerShdw blurRad="50800" dist="38100" dir="2700000" algn="tl" rotWithShape="0">
            <a:prstClr val="black">
              <a:alpha val="40000"/>
            </a:prstClr>
          </a:outerShdw>
        </a:effectLst>
      </dgm:spPr>
      <dgm:t>
        <a:bodyPr/>
        <a:lstStyle/>
        <a:p>
          <a:r>
            <a:rPr lang="en-US" sz="700"/>
            <a:t> Overview of TFS</a:t>
          </a:r>
        </a:p>
      </dgm:t>
    </dgm:pt>
    <dgm:pt modelId="{6B245DA9-F29F-4CC9-BFC3-0FE06EE957FF}" type="parTrans" cxnId="{34727C04-BF95-4C44-97D9-EEE804C1BF19}">
      <dgm:prSet/>
      <dgm:spPr/>
      <dgm:t>
        <a:bodyPr/>
        <a:lstStyle/>
        <a:p>
          <a:endParaRPr lang="en-US"/>
        </a:p>
      </dgm:t>
    </dgm:pt>
    <dgm:pt modelId="{3C190E46-D77D-44CF-94D2-730A38B044F1}" type="sibTrans" cxnId="{34727C04-BF95-4C44-97D9-EEE804C1BF19}">
      <dgm:prSet/>
      <dgm:spPr/>
      <dgm:t>
        <a:bodyPr/>
        <a:lstStyle/>
        <a:p>
          <a:endParaRPr lang="en-US"/>
        </a:p>
      </dgm:t>
    </dgm:pt>
    <dgm:pt modelId="{28C286C7-CD12-4BAF-A177-5624CA3509B3}">
      <dgm:prSet phldrT="[Text]" custT="1"/>
      <dgm:spPr>
        <a:effectLst>
          <a:outerShdw blurRad="50800" dist="38100" dir="2700000" algn="tl" rotWithShape="0">
            <a:prstClr val="black">
              <a:alpha val="40000"/>
            </a:prstClr>
          </a:outerShdw>
        </a:effectLst>
      </dgm:spPr>
      <dgm:t>
        <a:bodyPr/>
        <a:lstStyle/>
        <a:p>
          <a:r>
            <a:rPr lang="en-US" sz="700"/>
            <a:t> Introduction to ETFS</a:t>
          </a:r>
        </a:p>
      </dgm:t>
    </dgm:pt>
    <dgm:pt modelId="{120DAB01-B596-4B4A-BCF0-5510E0C51911}" type="parTrans" cxnId="{69A8D464-9BDF-4045-AF5C-0CF2C8940D6F}">
      <dgm:prSet/>
      <dgm:spPr/>
      <dgm:t>
        <a:bodyPr/>
        <a:lstStyle/>
        <a:p>
          <a:endParaRPr lang="en-US"/>
        </a:p>
      </dgm:t>
    </dgm:pt>
    <dgm:pt modelId="{34B7F666-948E-44ED-81BF-B960D27CE217}" type="sibTrans" cxnId="{69A8D464-9BDF-4045-AF5C-0CF2C8940D6F}">
      <dgm:prSet/>
      <dgm:spPr/>
      <dgm:t>
        <a:bodyPr/>
        <a:lstStyle/>
        <a:p>
          <a:endParaRPr lang="en-US"/>
        </a:p>
      </dgm:t>
    </dgm:pt>
    <dgm:pt modelId="{853B8563-D479-4FCD-9FA1-13BF70380205}">
      <dgm:prSet phldrT="[Text]"/>
      <dgm:spPr>
        <a:effectLst>
          <a:outerShdw blurRad="50800" dist="38100" dir="2700000" algn="tl" rotWithShape="0">
            <a:prstClr val="black">
              <a:alpha val="40000"/>
            </a:prstClr>
          </a:outerShdw>
        </a:effectLst>
      </dgm:spPr>
      <dgm:t>
        <a:bodyPr/>
        <a:lstStyle/>
        <a:p>
          <a:r>
            <a:rPr lang="en-US" b="1"/>
            <a:t>Team Interview</a:t>
          </a:r>
        </a:p>
      </dgm:t>
    </dgm:pt>
    <dgm:pt modelId="{1C63EF2D-C5BD-4423-9259-9F9B9A9F65A9}" type="parTrans" cxnId="{F46EB2C0-A7EF-4366-ADE2-A0ECC11194B7}">
      <dgm:prSet/>
      <dgm:spPr/>
      <dgm:t>
        <a:bodyPr/>
        <a:lstStyle/>
        <a:p>
          <a:endParaRPr lang="en-US"/>
        </a:p>
      </dgm:t>
    </dgm:pt>
    <dgm:pt modelId="{93012683-FFBC-4BA6-9989-CC6F9D260737}" type="sibTrans" cxnId="{F46EB2C0-A7EF-4366-ADE2-A0ECC11194B7}">
      <dgm:prSet/>
      <dgm:spPr/>
      <dgm:t>
        <a:bodyPr/>
        <a:lstStyle/>
        <a:p>
          <a:endParaRPr lang="en-US"/>
        </a:p>
      </dgm:t>
    </dgm:pt>
    <dgm:pt modelId="{C7E578E0-CCA5-4063-A429-15A405C0BF3C}">
      <dgm:prSet phldrT="[Text]" custT="1"/>
      <dgm:spPr>
        <a:effectLst>
          <a:outerShdw blurRad="50800" dist="38100" dir="2700000" algn="tl" rotWithShape="0">
            <a:prstClr val="black">
              <a:alpha val="40000"/>
            </a:prstClr>
          </a:outerShdw>
        </a:effectLst>
      </dgm:spPr>
      <dgm:t>
        <a:bodyPr/>
        <a:lstStyle/>
        <a:p>
          <a:r>
            <a:rPr lang="en-US" sz="700"/>
            <a:t> Collect information on team(s)</a:t>
          </a:r>
        </a:p>
      </dgm:t>
    </dgm:pt>
    <dgm:pt modelId="{8B08F9D1-753A-4F11-9FF8-E8271809ED7B}" type="parTrans" cxnId="{D260AB34-10C5-4F76-8E73-5E45DD14E4B9}">
      <dgm:prSet/>
      <dgm:spPr/>
      <dgm:t>
        <a:bodyPr/>
        <a:lstStyle/>
        <a:p>
          <a:endParaRPr lang="en-US"/>
        </a:p>
      </dgm:t>
    </dgm:pt>
    <dgm:pt modelId="{A337EA10-D9CB-4983-B007-FF8222ED550B}" type="sibTrans" cxnId="{D260AB34-10C5-4F76-8E73-5E45DD14E4B9}">
      <dgm:prSet/>
      <dgm:spPr/>
      <dgm:t>
        <a:bodyPr/>
        <a:lstStyle/>
        <a:p>
          <a:endParaRPr lang="en-US"/>
        </a:p>
      </dgm:t>
    </dgm:pt>
    <dgm:pt modelId="{8D076522-231B-4099-8F09-8B3E80BFB10A}">
      <dgm:prSet phldrT="[Text]"/>
      <dgm:spPr>
        <a:effectLst>
          <a:outerShdw blurRad="50800" dist="38100" dir="2700000" algn="tl" rotWithShape="0">
            <a:prstClr val="black">
              <a:alpha val="40000"/>
            </a:prstClr>
          </a:outerShdw>
        </a:effectLst>
      </dgm:spPr>
      <dgm:t>
        <a:bodyPr/>
        <a:lstStyle/>
        <a:p>
          <a:r>
            <a:rPr lang="en-US" b="1"/>
            <a:t>Training</a:t>
          </a:r>
        </a:p>
      </dgm:t>
    </dgm:pt>
    <dgm:pt modelId="{E4BBB836-CB4D-4965-A21F-C90B435B9720}" type="parTrans" cxnId="{163EBE9C-6FCD-4431-8AD4-10EA3F4A3485}">
      <dgm:prSet/>
      <dgm:spPr/>
      <dgm:t>
        <a:bodyPr/>
        <a:lstStyle/>
        <a:p>
          <a:endParaRPr lang="en-US"/>
        </a:p>
      </dgm:t>
    </dgm:pt>
    <dgm:pt modelId="{6DCF853B-FD39-43E5-B5CA-911FF80D4470}" type="sibTrans" cxnId="{163EBE9C-6FCD-4431-8AD4-10EA3F4A3485}">
      <dgm:prSet/>
      <dgm:spPr/>
      <dgm:t>
        <a:bodyPr/>
        <a:lstStyle/>
        <a:p>
          <a:endParaRPr lang="en-US"/>
        </a:p>
      </dgm:t>
    </dgm:pt>
    <dgm:pt modelId="{803B96EA-7E7C-424E-855B-FF9FC96D7B99}">
      <dgm:prSet phldrT="[Text]" custT="1"/>
      <dgm:spPr>
        <a:effectLst>
          <a:outerShdw blurRad="50800" dist="38100" dir="2700000" algn="tl" rotWithShape="0">
            <a:prstClr val="black">
              <a:alpha val="40000"/>
            </a:prstClr>
          </a:outerShdw>
        </a:effectLst>
      </dgm:spPr>
      <dgm:t>
        <a:bodyPr/>
        <a:lstStyle/>
        <a:p>
          <a:r>
            <a:rPr lang="en-US" sz="700"/>
            <a:t> Induction to TFS</a:t>
          </a:r>
        </a:p>
      </dgm:t>
    </dgm:pt>
    <dgm:pt modelId="{E3D6AE99-A812-4A67-A9BE-56BB1E8D6501}" type="parTrans" cxnId="{9D8B2D03-E330-47CA-8E28-77D92CE10D89}">
      <dgm:prSet/>
      <dgm:spPr/>
      <dgm:t>
        <a:bodyPr/>
        <a:lstStyle/>
        <a:p>
          <a:endParaRPr lang="en-US"/>
        </a:p>
      </dgm:t>
    </dgm:pt>
    <dgm:pt modelId="{47C47517-8BA5-48C6-A5B7-7806AC8C13C8}" type="sibTrans" cxnId="{9D8B2D03-E330-47CA-8E28-77D92CE10D89}">
      <dgm:prSet/>
      <dgm:spPr/>
      <dgm:t>
        <a:bodyPr/>
        <a:lstStyle/>
        <a:p>
          <a:endParaRPr lang="en-US"/>
        </a:p>
      </dgm:t>
    </dgm:pt>
    <dgm:pt modelId="{71CB10D1-BF3B-4033-AE28-F612E4406B3D}">
      <dgm:prSet phldrT="[Text]" custT="1"/>
      <dgm:spPr>
        <a:effectLst>
          <a:outerShdw blurRad="50800" dist="38100" dir="2700000" algn="tl" rotWithShape="0">
            <a:prstClr val="black">
              <a:alpha val="40000"/>
            </a:prstClr>
          </a:outerShdw>
        </a:effectLst>
      </dgm:spPr>
      <dgm:t>
        <a:bodyPr/>
        <a:lstStyle/>
        <a:p>
          <a:r>
            <a:rPr lang="en-US" sz="700"/>
            <a:t> Demonstrate Capabilites</a:t>
          </a:r>
        </a:p>
      </dgm:t>
    </dgm:pt>
    <dgm:pt modelId="{18D91C2F-2E32-41F0-8A06-1642594B0A36}" type="parTrans" cxnId="{83CAFECC-2ECA-41D1-9E5E-B51D07F09ED8}">
      <dgm:prSet/>
      <dgm:spPr/>
      <dgm:t>
        <a:bodyPr/>
        <a:lstStyle/>
        <a:p>
          <a:endParaRPr lang="en-US"/>
        </a:p>
      </dgm:t>
    </dgm:pt>
    <dgm:pt modelId="{0AF1CF69-94E8-4316-AFFE-1F50F7BEE7E4}" type="sibTrans" cxnId="{83CAFECC-2ECA-41D1-9E5E-B51D07F09ED8}">
      <dgm:prSet/>
      <dgm:spPr/>
      <dgm:t>
        <a:bodyPr/>
        <a:lstStyle/>
        <a:p>
          <a:endParaRPr lang="en-US"/>
        </a:p>
      </dgm:t>
    </dgm:pt>
    <dgm:pt modelId="{3881CDCE-24E0-4978-B9DE-27F3C0505D8D}">
      <dgm:prSet phldrT="[Text]" custT="1"/>
      <dgm:spPr>
        <a:effectLst>
          <a:outerShdw blurRad="50800" dist="38100" dir="2700000" algn="tl" rotWithShape="0">
            <a:prstClr val="black">
              <a:alpha val="40000"/>
            </a:prstClr>
          </a:outerShdw>
        </a:effectLst>
      </dgm:spPr>
      <dgm:t>
        <a:bodyPr/>
        <a:lstStyle/>
        <a:p>
          <a:r>
            <a:rPr lang="en-US" sz="700"/>
            <a:t> Case Studies</a:t>
          </a:r>
        </a:p>
      </dgm:t>
    </dgm:pt>
    <dgm:pt modelId="{EF6DA9A8-9F68-4320-8D50-4B8AF87C3FDA}" type="parTrans" cxnId="{546D1967-425F-41BE-A45F-BEFDF010966D}">
      <dgm:prSet/>
      <dgm:spPr/>
      <dgm:t>
        <a:bodyPr/>
        <a:lstStyle/>
        <a:p>
          <a:endParaRPr lang="en-US"/>
        </a:p>
      </dgm:t>
    </dgm:pt>
    <dgm:pt modelId="{6E3C51E7-78C0-443D-AD13-530A23AC32C1}" type="sibTrans" cxnId="{546D1967-425F-41BE-A45F-BEFDF010966D}">
      <dgm:prSet/>
      <dgm:spPr/>
      <dgm:t>
        <a:bodyPr/>
        <a:lstStyle/>
        <a:p>
          <a:endParaRPr lang="en-US"/>
        </a:p>
      </dgm:t>
    </dgm:pt>
    <dgm:pt modelId="{AE9D7931-1940-43AF-B6B3-9DA6CC59B8C5}">
      <dgm:prSet phldrT="[Text]"/>
      <dgm:spPr>
        <a:effectLst>
          <a:outerShdw blurRad="50800" dist="38100" dir="2700000" algn="tl" rotWithShape="0">
            <a:prstClr val="black">
              <a:alpha val="40000"/>
            </a:prstClr>
          </a:outerShdw>
        </a:effectLst>
      </dgm:spPr>
      <dgm:t>
        <a:bodyPr/>
        <a:lstStyle/>
        <a:p>
          <a:r>
            <a:rPr lang="en-US" b="1"/>
            <a:t>Migration</a:t>
          </a:r>
        </a:p>
      </dgm:t>
    </dgm:pt>
    <dgm:pt modelId="{EE6AFE88-0737-41CE-A34F-0DCC4602F8AA}" type="parTrans" cxnId="{578C99B9-97C3-4168-96A3-0FFB6F45BABC}">
      <dgm:prSet/>
      <dgm:spPr/>
      <dgm:t>
        <a:bodyPr/>
        <a:lstStyle/>
        <a:p>
          <a:endParaRPr lang="en-US"/>
        </a:p>
      </dgm:t>
    </dgm:pt>
    <dgm:pt modelId="{256AC2F8-3D82-48FD-BFD9-C09177FF08D6}" type="sibTrans" cxnId="{578C99B9-97C3-4168-96A3-0FFB6F45BABC}">
      <dgm:prSet/>
      <dgm:spPr/>
      <dgm:t>
        <a:bodyPr/>
        <a:lstStyle/>
        <a:p>
          <a:endParaRPr lang="en-US"/>
        </a:p>
      </dgm:t>
    </dgm:pt>
    <dgm:pt modelId="{257EA9C6-60AC-48DB-8DF5-F738EAB8526E}">
      <dgm:prSet phldrT="[Text]" custT="1"/>
      <dgm:spPr>
        <a:effectLst>
          <a:outerShdw blurRad="50800" dist="38100" dir="2700000" algn="tl" rotWithShape="0">
            <a:prstClr val="black">
              <a:alpha val="40000"/>
            </a:prstClr>
          </a:outerShdw>
        </a:effectLst>
      </dgm:spPr>
      <dgm:t>
        <a:bodyPr/>
        <a:lstStyle/>
        <a:p>
          <a:r>
            <a:rPr lang="en-US" sz="700"/>
            <a:t> Identify desired usage scenario</a:t>
          </a:r>
        </a:p>
      </dgm:t>
    </dgm:pt>
    <dgm:pt modelId="{473C6B68-6490-4EC3-A128-169E5977345B}" type="parTrans" cxnId="{626F4DD1-1D43-4B9E-9E4C-B1504B9C7155}">
      <dgm:prSet/>
      <dgm:spPr/>
      <dgm:t>
        <a:bodyPr/>
        <a:lstStyle/>
        <a:p>
          <a:endParaRPr lang="en-US"/>
        </a:p>
      </dgm:t>
    </dgm:pt>
    <dgm:pt modelId="{993E4AFF-214E-473F-B8D8-6E2C67F4E472}" type="sibTrans" cxnId="{626F4DD1-1D43-4B9E-9E4C-B1504B9C7155}">
      <dgm:prSet/>
      <dgm:spPr/>
      <dgm:t>
        <a:bodyPr/>
        <a:lstStyle/>
        <a:p>
          <a:endParaRPr lang="en-US"/>
        </a:p>
      </dgm:t>
    </dgm:pt>
    <dgm:pt modelId="{BC4C7694-585C-48BD-AE9F-C9B198AB0E3F}">
      <dgm:prSet phldrT="[Text]"/>
      <dgm:spPr>
        <a:effectLst>
          <a:outerShdw blurRad="50800" dist="38100" dir="2700000" algn="tl" rotWithShape="0">
            <a:prstClr val="black">
              <a:alpha val="40000"/>
            </a:prstClr>
          </a:outerShdw>
        </a:effectLst>
      </dgm:spPr>
      <dgm:t>
        <a:bodyPr/>
        <a:lstStyle/>
        <a:p>
          <a:r>
            <a:rPr lang="en-US" b="1"/>
            <a:t>Maintain</a:t>
          </a:r>
        </a:p>
      </dgm:t>
    </dgm:pt>
    <dgm:pt modelId="{815799D0-DEED-4752-8BA2-5ED4E3D221F0}" type="parTrans" cxnId="{9991614B-7C6B-439F-AED6-8D1344F37692}">
      <dgm:prSet/>
      <dgm:spPr/>
      <dgm:t>
        <a:bodyPr/>
        <a:lstStyle/>
        <a:p>
          <a:endParaRPr lang="en-US"/>
        </a:p>
      </dgm:t>
    </dgm:pt>
    <dgm:pt modelId="{0FDC213E-ECCD-4906-ABD1-79000CE0ECBC}" type="sibTrans" cxnId="{9991614B-7C6B-439F-AED6-8D1344F37692}">
      <dgm:prSet/>
      <dgm:spPr/>
      <dgm:t>
        <a:bodyPr/>
        <a:lstStyle/>
        <a:p>
          <a:endParaRPr lang="en-US"/>
        </a:p>
      </dgm:t>
    </dgm:pt>
    <dgm:pt modelId="{1EE048A0-C92A-4C43-B560-D2CD5CDEDB93}">
      <dgm:prSet phldrT="[Text]" custT="1"/>
      <dgm:spPr>
        <a:effectLst>
          <a:outerShdw blurRad="50800" dist="38100" dir="2700000" algn="tl" rotWithShape="0">
            <a:prstClr val="black">
              <a:alpha val="40000"/>
            </a:prstClr>
          </a:outerShdw>
        </a:effectLst>
      </dgm:spPr>
      <dgm:t>
        <a:bodyPr/>
        <a:lstStyle/>
        <a:p>
          <a:r>
            <a:rPr lang="en-US" sz="700"/>
            <a:t> Solutions Team performs trial migration</a:t>
          </a:r>
        </a:p>
      </dgm:t>
    </dgm:pt>
    <dgm:pt modelId="{31483A1A-BC98-46C9-BD7C-F34413F06026}" type="parTrans" cxnId="{92F02EA9-5276-44BE-8855-FDC4DBFC477B}">
      <dgm:prSet/>
      <dgm:spPr/>
      <dgm:t>
        <a:bodyPr/>
        <a:lstStyle/>
        <a:p>
          <a:endParaRPr lang="en-US"/>
        </a:p>
      </dgm:t>
    </dgm:pt>
    <dgm:pt modelId="{1C2BEEA4-85C8-4169-8DA6-DE1AD3CCBD98}" type="sibTrans" cxnId="{92F02EA9-5276-44BE-8855-FDC4DBFC477B}">
      <dgm:prSet/>
      <dgm:spPr/>
      <dgm:t>
        <a:bodyPr/>
        <a:lstStyle/>
        <a:p>
          <a:endParaRPr lang="en-US"/>
        </a:p>
      </dgm:t>
    </dgm:pt>
    <dgm:pt modelId="{DDEAFB61-7693-47B1-AB2F-7E31942CBE10}">
      <dgm:prSet phldrT="[Text]" custT="1"/>
      <dgm:spPr>
        <a:effectLst>
          <a:outerShdw blurRad="50800" dist="38100" dir="2700000" algn="tl" rotWithShape="0">
            <a:prstClr val="black">
              <a:alpha val="40000"/>
            </a:prstClr>
          </a:outerShdw>
        </a:effectLst>
      </dgm:spPr>
      <dgm:t>
        <a:bodyPr/>
        <a:lstStyle/>
        <a:p>
          <a:r>
            <a:rPr lang="en-US" sz="700"/>
            <a:t> Build and proxy machines provisioned</a:t>
          </a:r>
        </a:p>
      </dgm:t>
    </dgm:pt>
    <dgm:pt modelId="{6ABD91E0-FE26-46E4-AD03-AF8E2DC02C38}" type="parTrans" cxnId="{AD3CDF38-0E6E-4687-B67A-D83B1E8206A2}">
      <dgm:prSet/>
      <dgm:spPr/>
      <dgm:t>
        <a:bodyPr/>
        <a:lstStyle/>
        <a:p>
          <a:endParaRPr lang="en-US"/>
        </a:p>
      </dgm:t>
    </dgm:pt>
    <dgm:pt modelId="{7D2983EB-EE03-4B84-B946-058119FC3877}" type="sibTrans" cxnId="{AD3CDF38-0E6E-4687-B67A-D83B1E8206A2}">
      <dgm:prSet/>
      <dgm:spPr/>
      <dgm:t>
        <a:bodyPr/>
        <a:lstStyle/>
        <a:p>
          <a:endParaRPr lang="en-US"/>
        </a:p>
      </dgm:t>
    </dgm:pt>
    <dgm:pt modelId="{D7084E55-3E72-4B32-A6BB-5B73F8E631B1}">
      <dgm:prSet phldrT="[Text]"/>
      <dgm:spPr>
        <a:effectLst>
          <a:outerShdw blurRad="50800" dist="38100" dir="2700000" algn="tl" rotWithShape="0">
            <a:prstClr val="black">
              <a:alpha val="40000"/>
            </a:prstClr>
          </a:outerShdw>
        </a:effectLst>
      </dgm:spPr>
      <dgm:t>
        <a:bodyPr/>
        <a:lstStyle/>
        <a:p>
          <a:r>
            <a:rPr lang="en-US" b="1"/>
            <a:t>Go Live</a:t>
          </a:r>
        </a:p>
      </dgm:t>
    </dgm:pt>
    <dgm:pt modelId="{C1469F87-4004-49D6-86FC-874D2AFCDF3F}" type="parTrans" cxnId="{4C0FF786-FE52-4302-90A6-3742FD36D5EE}">
      <dgm:prSet/>
      <dgm:spPr/>
      <dgm:t>
        <a:bodyPr/>
        <a:lstStyle/>
        <a:p>
          <a:endParaRPr lang="en-US"/>
        </a:p>
      </dgm:t>
    </dgm:pt>
    <dgm:pt modelId="{BF2D19A6-C163-4D1B-93FC-30711381D339}" type="sibTrans" cxnId="{4C0FF786-FE52-4302-90A6-3742FD36D5EE}">
      <dgm:prSet/>
      <dgm:spPr/>
      <dgm:t>
        <a:bodyPr/>
        <a:lstStyle/>
        <a:p>
          <a:endParaRPr lang="en-US"/>
        </a:p>
      </dgm:t>
    </dgm:pt>
    <dgm:pt modelId="{315D83C6-27B7-4B8B-84A8-842BD9E359BC}">
      <dgm:prSet phldrT="[Text]" custT="1"/>
      <dgm:spPr>
        <a:effectLst>
          <a:outerShdw blurRad="50800" dist="38100" dir="2700000" algn="tl" rotWithShape="0">
            <a:prstClr val="black">
              <a:alpha val="40000"/>
            </a:prstClr>
          </a:outerShdw>
        </a:effectLst>
      </dgm:spPr>
      <dgm:t>
        <a:bodyPr/>
        <a:lstStyle/>
        <a:p>
          <a:r>
            <a:rPr lang="en-US" sz="700"/>
            <a:t> Access to Hand-on Labs</a:t>
          </a:r>
        </a:p>
      </dgm:t>
    </dgm:pt>
    <dgm:pt modelId="{1AC2730A-B527-4724-8ED4-26D654C38D04}" type="parTrans" cxnId="{CD01851F-F580-4959-B5AB-08158DCB9B84}">
      <dgm:prSet/>
      <dgm:spPr/>
      <dgm:t>
        <a:bodyPr/>
        <a:lstStyle/>
        <a:p>
          <a:endParaRPr lang="en-US"/>
        </a:p>
      </dgm:t>
    </dgm:pt>
    <dgm:pt modelId="{7212BAE1-2C0E-4EA6-94C8-CFD0D9633C32}" type="sibTrans" cxnId="{CD01851F-F580-4959-B5AB-08158DCB9B84}">
      <dgm:prSet/>
      <dgm:spPr/>
      <dgm:t>
        <a:bodyPr/>
        <a:lstStyle/>
        <a:p>
          <a:endParaRPr lang="en-US"/>
        </a:p>
      </dgm:t>
    </dgm:pt>
    <dgm:pt modelId="{497E2446-8973-4D95-BA16-DA30D0977C8C}">
      <dgm:prSet phldrT="[Text]" custT="1"/>
      <dgm:spPr>
        <a:effectLst>
          <a:outerShdw blurRad="50800" dist="38100" dir="2700000" algn="tl" rotWithShape="0">
            <a:prstClr val="black">
              <a:alpha val="40000"/>
            </a:prstClr>
          </a:outerShdw>
        </a:effectLst>
      </dgm:spPr>
      <dgm:t>
        <a:bodyPr/>
        <a:lstStyle/>
        <a:p>
          <a:r>
            <a:rPr lang="en-US" sz="700"/>
            <a:t> Access to Trail instance of ETFS</a:t>
          </a:r>
        </a:p>
      </dgm:t>
    </dgm:pt>
    <dgm:pt modelId="{26839EE5-5965-4CC5-9DDC-C5A1CE310D46}" type="parTrans" cxnId="{DB77D2E8-7AE5-4ECD-A6BB-37BE2D60A80B}">
      <dgm:prSet/>
      <dgm:spPr/>
      <dgm:t>
        <a:bodyPr/>
        <a:lstStyle/>
        <a:p>
          <a:endParaRPr lang="en-US"/>
        </a:p>
      </dgm:t>
    </dgm:pt>
    <dgm:pt modelId="{375ABF77-AE74-4459-8833-2F1735470BE3}" type="sibTrans" cxnId="{DB77D2E8-7AE5-4ECD-A6BB-37BE2D60A80B}">
      <dgm:prSet/>
      <dgm:spPr/>
      <dgm:t>
        <a:bodyPr/>
        <a:lstStyle/>
        <a:p>
          <a:endParaRPr lang="en-US"/>
        </a:p>
      </dgm:t>
    </dgm:pt>
    <dgm:pt modelId="{12037EA1-BA87-4AB3-89C9-4925022058A0}">
      <dgm:prSet phldrT="[Text]" custT="1"/>
      <dgm:spPr>
        <a:effectLst>
          <a:outerShdw blurRad="50800" dist="38100" dir="2700000" algn="tl" rotWithShape="0">
            <a:prstClr val="black">
              <a:alpha val="40000"/>
            </a:prstClr>
          </a:outerShdw>
        </a:effectLst>
      </dgm:spPr>
      <dgm:t>
        <a:bodyPr/>
        <a:lstStyle/>
        <a:p>
          <a:r>
            <a:rPr lang="en-US" sz="700"/>
            <a:t> Team go-live on ETFS at scheduled date/time</a:t>
          </a:r>
        </a:p>
      </dgm:t>
    </dgm:pt>
    <dgm:pt modelId="{6C6AFA5F-9040-4AB6-BE3C-3DBC8F725D85}" type="parTrans" cxnId="{76AA8760-880A-4F00-8374-B3B7B848BBC2}">
      <dgm:prSet/>
      <dgm:spPr/>
      <dgm:t>
        <a:bodyPr/>
        <a:lstStyle/>
        <a:p>
          <a:endParaRPr lang="en-US"/>
        </a:p>
      </dgm:t>
    </dgm:pt>
    <dgm:pt modelId="{F87B9438-8051-485F-82F7-DD13F544F77F}" type="sibTrans" cxnId="{76AA8760-880A-4F00-8374-B3B7B848BBC2}">
      <dgm:prSet/>
      <dgm:spPr/>
      <dgm:t>
        <a:bodyPr/>
        <a:lstStyle/>
        <a:p>
          <a:endParaRPr lang="en-US"/>
        </a:p>
      </dgm:t>
    </dgm:pt>
    <dgm:pt modelId="{ADD17393-14AB-4648-9BD9-A5132CEE21DB}">
      <dgm:prSet phldrT="[Text]" custT="1"/>
      <dgm:spPr>
        <a:effectLst>
          <a:outerShdw blurRad="50800" dist="38100" dir="2700000" algn="tl" rotWithShape="0">
            <a:prstClr val="black">
              <a:alpha val="40000"/>
            </a:prstClr>
          </a:outerShdw>
        </a:effectLst>
      </dgm:spPr>
      <dgm:t>
        <a:bodyPr/>
        <a:lstStyle/>
        <a:p>
          <a:r>
            <a:rPr lang="en-US" sz="700"/>
            <a:t> Archive system(if any) put into Read-only mode</a:t>
          </a:r>
        </a:p>
      </dgm:t>
    </dgm:pt>
    <dgm:pt modelId="{D8D60E38-C993-4FAA-9F69-3D59D6910810}" type="parTrans" cxnId="{B722299A-EC4A-461F-A88A-1668A1AE7C91}">
      <dgm:prSet/>
      <dgm:spPr/>
      <dgm:t>
        <a:bodyPr/>
        <a:lstStyle/>
        <a:p>
          <a:endParaRPr lang="en-US"/>
        </a:p>
      </dgm:t>
    </dgm:pt>
    <dgm:pt modelId="{FCB33B62-2286-4608-B380-4EF39B57B2C6}" type="sibTrans" cxnId="{B722299A-EC4A-461F-A88A-1668A1AE7C91}">
      <dgm:prSet/>
      <dgm:spPr/>
      <dgm:t>
        <a:bodyPr/>
        <a:lstStyle/>
        <a:p>
          <a:endParaRPr lang="en-US"/>
        </a:p>
      </dgm:t>
    </dgm:pt>
    <dgm:pt modelId="{9D9148BA-8A23-4034-98E4-CDF011A217BF}">
      <dgm:prSet phldrT="[Text]" custT="1"/>
      <dgm:spPr>
        <a:effectLst>
          <a:outerShdw blurRad="50800" dist="38100" dir="2700000" algn="tl" rotWithShape="0">
            <a:prstClr val="black">
              <a:alpha val="40000"/>
            </a:prstClr>
          </a:outerShdw>
        </a:effectLst>
      </dgm:spPr>
      <dgm:t>
        <a:bodyPr/>
        <a:lstStyle/>
        <a:p>
          <a:r>
            <a:rPr lang="en-US" sz="700"/>
            <a:t> Relationship Manager stay connect to Team</a:t>
          </a:r>
        </a:p>
      </dgm:t>
    </dgm:pt>
    <dgm:pt modelId="{B3255367-7F9A-43E6-94EA-09DD5E12549B}" type="parTrans" cxnId="{59E7F1DD-4A04-459C-9CBB-52CA6E4BA3B7}">
      <dgm:prSet/>
      <dgm:spPr/>
      <dgm:t>
        <a:bodyPr/>
        <a:lstStyle/>
        <a:p>
          <a:endParaRPr lang="en-US"/>
        </a:p>
      </dgm:t>
    </dgm:pt>
    <dgm:pt modelId="{B4F74BD8-19EC-4BB2-AFDC-12AA3F0AD7A6}" type="sibTrans" cxnId="{59E7F1DD-4A04-459C-9CBB-52CA6E4BA3B7}">
      <dgm:prSet/>
      <dgm:spPr/>
      <dgm:t>
        <a:bodyPr/>
        <a:lstStyle/>
        <a:p>
          <a:endParaRPr lang="en-US"/>
        </a:p>
      </dgm:t>
    </dgm:pt>
    <dgm:pt modelId="{E9F24C2E-F210-4026-A614-6F7E749160AE}">
      <dgm:prSet phldrT="[Text]" custT="1"/>
      <dgm:spPr>
        <a:effectLst>
          <a:outerShdw blurRad="50800" dist="38100" dir="2700000" algn="tl" rotWithShape="0">
            <a:prstClr val="black">
              <a:alpha val="40000"/>
            </a:prstClr>
          </a:outerShdw>
        </a:effectLst>
      </dgm:spPr>
      <dgm:t>
        <a:bodyPr/>
        <a:lstStyle/>
        <a:p>
          <a:r>
            <a:rPr lang="en-US" sz="700"/>
            <a:t> Are needs being met?</a:t>
          </a:r>
        </a:p>
      </dgm:t>
    </dgm:pt>
    <dgm:pt modelId="{44437257-EB95-4A30-8959-F539D2686284}" type="parTrans" cxnId="{FDA4CAB1-521B-4093-B93F-33F1E50EE874}">
      <dgm:prSet/>
      <dgm:spPr/>
      <dgm:t>
        <a:bodyPr/>
        <a:lstStyle/>
        <a:p>
          <a:endParaRPr lang="en-US"/>
        </a:p>
      </dgm:t>
    </dgm:pt>
    <dgm:pt modelId="{B390A46D-23CC-46A7-AF0B-37F9E5995F31}" type="sibTrans" cxnId="{FDA4CAB1-521B-4093-B93F-33F1E50EE874}">
      <dgm:prSet/>
      <dgm:spPr/>
      <dgm:t>
        <a:bodyPr/>
        <a:lstStyle/>
        <a:p>
          <a:endParaRPr lang="en-US"/>
        </a:p>
      </dgm:t>
    </dgm:pt>
    <dgm:pt modelId="{6CD17ABB-9CDE-4167-BDF7-8B6515BEE7A7}">
      <dgm:prSet phldrT="[Text]" custT="1"/>
      <dgm:spPr>
        <a:effectLst>
          <a:outerShdw blurRad="50800" dist="38100" dir="2700000" algn="tl" rotWithShape="0">
            <a:prstClr val="black">
              <a:alpha val="40000"/>
            </a:prstClr>
          </a:outerShdw>
        </a:effectLst>
      </dgm:spPr>
      <dgm:t>
        <a:bodyPr/>
        <a:lstStyle/>
        <a:p>
          <a:r>
            <a:rPr lang="en-US" sz="700"/>
            <a:t> Projects running smoothly?</a:t>
          </a:r>
        </a:p>
      </dgm:t>
    </dgm:pt>
    <dgm:pt modelId="{EB2C9D28-C2A7-4B98-A2A9-F60F86A56DA6}" type="parTrans" cxnId="{59D03F60-6D4C-4821-8871-DB2603271DE3}">
      <dgm:prSet/>
      <dgm:spPr/>
      <dgm:t>
        <a:bodyPr/>
        <a:lstStyle/>
        <a:p>
          <a:endParaRPr lang="en-US"/>
        </a:p>
      </dgm:t>
    </dgm:pt>
    <dgm:pt modelId="{FFE7BF2C-9BD0-47FB-B446-52E3D438DB22}" type="sibTrans" cxnId="{59D03F60-6D4C-4821-8871-DB2603271DE3}">
      <dgm:prSet/>
      <dgm:spPr/>
      <dgm:t>
        <a:bodyPr/>
        <a:lstStyle/>
        <a:p>
          <a:endParaRPr lang="en-US"/>
        </a:p>
      </dgm:t>
    </dgm:pt>
    <dgm:pt modelId="{D62040D7-55EC-49D8-9217-5F2053B08911}" type="pres">
      <dgm:prSet presAssocID="{DB9BEB76-5A3C-4A7F-A2DB-2AF87BD41924}" presName="Name0" presStyleCnt="0">
        <dgm:presLayoutVars>
          <dgm:dir/>
          <dgm:animLvl val="lvl"/>
          <dgm:resizeHandles val="exact"/>
        </dgm:presLayoutVars>
      </dgm:prSet>
      <dgm:spPr/>
      <dgm:t>
        <a:bodyPr/>
        <a:lstStyle/>
        <a:p>
          <a:endParaRPr lang="en-US"/>
        </a:p>
      </dgm:t>
    </dgm:pt>
    <dgm:pt modelId="{75DACE03-4AD3-4271-9B5A-4ABAC2EE9C15}" type="pres">
      <dgm:prSet presAssocID="{47EA62C4-CF44-48CA-9FB9-419891372C35}" presName="composite" presStyleCnt="0"/>
      <dgm:spPr/>
    </dgm:pt>
    <dgm:pt modelId="{BDC6C6BD-338E-42E5-AC73-9FDA1D7D4B3A}" type="pres">
      <dgm:prSet presAssocID="{47EA62C4-CF44-48CA-9FB9-419891372C35}" presName="parTx" presStyleLbl="alignNode1" presStyleIdx="0" presStyleCnt="6">
        <dgm:presLayoutVars>
          <dgm:chMax val="0"/>
          <dgm:chPref val="0"/>
          <dgm:bulletEnabled val="1"/>
        </dgm:presLayoutVars>
      </dgm:prSet>
      <dgm:spPr/>
      <dgm:t>
        <a:bodyPr/>
        <a:lstStyle/>
        <a:p>
          <a:endParaRPr lang="en-US"/>
        </a:p>
      </dgm:t>
    </dgm:pt>
    <dgm:pt modelId="{999447A6-C8D7-46C1-81DF-FB506BB91A1E}" type="pres">
      <dgm:prSet presAssocID="{47EA62C4-CF44-48CA-9FB9-419891372C35}" presName="desTx" presStyleLbl="alignAccFollowNode1" presStyleIdx="0" presStyleCnt="6">
        <dgm:presLayoutVars>
          <dgm:bulletEnabled val="1"/>
        </dgm:presLayoutVars>
      </dgm:prSet>
      <dgm:spPr/>
      <dgm:t>
        <a:bodyPr/>
        <a:lstStyle/>
        <a:p>
          <a:endParaRPr lang="en-US"/>
        </a:p>
      </dgm:t>
    </dgm:pt>
    <dgm:pt modelId="{E26A4B9D-9B72-4033-B9B7-B9A8EACE6A33}" type="pres">
      <dgm:prSet presAssocID="{A38445AC-A96A-4F96-B5D9-5C030FB95E3E}" presName="space" presStyleCnt="0"/>
      <dgm:spPr/>
    </dgm:pt>
    <dgm:pt modelId="{169EE969-32E9-496E-B531-DB87D285C56E}" type="pres">
      <dgm:prSet presAssocID="{853B8563-D479-4FCD-9FA1-13BF70380205}" presName="composite" presStyleCnt="0"/>
      <dgm:spPr/>
    </dgm:pt>
    <dgm:pt modelId="{7E3DF3EC-8D93-4F42-B5B4-1116B4BC6E3E}" type="pres">
      <dgm:prSet presAssocID="{853B8563-D479-4FCD-9FA1-13BF70380205}" presName="parTx" presStyleLbl="alignNode1" presStyleIdx="1" presStyleCnt="6">
        <dgm:presLayoutVars>
          <dgm:chMax val="0"/>
          <dgm:chPref val="0"/>
          <dgm:bulletEnabled val="1"/>
        </dgm:presLayoutVars>
      </dgm:prSet>
      <dgm:spPr/>
      <dgm:t>
        <a:bodyPr/>
        <a:lstStyle/>
        <a:p>
          <a:endParaRPr lang="en-US"/>
        </a:p>
      </dgm:t>
    </dgm:pt>
    <dgm:pt modelId="{0437265B-624C-44C8-873D-8934989DAB0F}" type="pres">
      <dgm:prSet presAssocID="{853B8563-D479-4FCD-9FA1-13BF70380205}" presName="desTx" presStyleLbl="alignAccFollowNode1" presStyleIdx="1" presStyleCnt="6">
        <dgm:presLayoutVars>
          <dgm:bulletEnabled val="1"/>
        </dgm:presLayoutVars>
      </dgm:prSet>
      <dgm:spPr/>
      <dgm:t>
        <a:bodyPr/>
        <a:lstStyle/>
        <a:p>
          <a:endParaRPr lang="en-US"/>
        </a:p>
      </dgm:t>
    </dgm:pt>
    <dgm:pt modelId="{EFED94E4-71A3-43F0-B186-0A1318B7B91C}" type="pres">
      <dgm:prSet presAssocID="{93012683-FFBC-4BA6-9989-CC6F9D260737}" presName="space" presStyleCnt="0"/>
      <dgm:spPr/>
    </dgm:pt>
    <dgm:pt modelId="{074AC7DB-405F-46AB-99EE-BF48FC816695}" type="pres">
      <dgm:prSet presAssocID="{8D076522-231B-4099-8F09-8B3E80BFB10A}" presName="composite" presStyleCnt="0"/>
      <dgm:spPr/>
    </dgm:pt>
    <dgm:pt modelId="{5BCD73DA-DC59-4C52-AB22-D62F1EFD9B3A}" type="pres">
      <dgm:prSet presAssocID="{8D076522-231B-4099-8F09-8B3E80BFB10A}" presName="parTx" presStyleLbl="alignNode1" presStyleIdx="2" presStyleCnt="6">
        <dgm:presLayoutVars>
          <dgm:chMax val="0"/>
          <dgm:chPref val="0"/>
          <dgm:bulletEnabled val="1"/>
        </dgm:presLayoutVars>
      </dgm:prSet>
      <dgm:spPr/>
      <dgm:t>
        <a:bodyPr/>
        <a:lstStyle/>
        <a:p>
          <a:endParaRPr lang="en-US"/>
        </a:p>
      </dgm:t>
    </dgm:pt>
    <dgm:pt modelId="{90FEFF58-910B-417A-A697-33DD014B2B05}" type="pres">
      <dgm:prSet presAssocID="{8D076522-231B-4099-8F09-8B3E80BFB10A}" presName="desTx" presStyleLbl="alignAccFollowNode1" presStyleIdx="2" presStyleCnt="6">
        <dgm:presLayoutVars>
          <dgm:bulletEnabled val="1"/>
        </dgm:presLayoutVars>
      </dgm:prSet>
      <dgm:spPr/>
      <dgm:t>
        <a:bodyPr/>
        <a:lstStyle/>
        <a:p>
          <a:endParaRPr lang="en-US"/>
        </a:p>
      </dgm:t>
    </dgm:pt>
    <dgm:pt modelId="{A979ED37-4B84-445C-876A-9330756ED085}" type="pres">
      <dgm:prSet presAssocID="{6DCF853B-FD39-43E5-B5CA-911FF80D4470}" presName="space" presStyleCnt="0"/>
      <dgm:spPr/>
    </dgm:pt>
    <dgm:pt modelId="{0EF7072A-AEE1-495D-8723-C13ACD753311}" type="pres">
      <dgm:prSet presAssocID="{AE9D7931-1940-43AF-B6B3-9DA6CC59B8C5}" presName="composite" presStyleCnt="0"/>
      <dgm:spPr/>
    </dgm:pt>
    <dgm:pt modelId="{422D1270-6FF0-40A5-8FE4-8045CF7EEE8D}" type="pres">
      <dgm:prSet presAssocID="{AE9D7931-1940-43AF-B6B3-9DA6CC59B8C5}" presName="parTx" presStyleLbl="alignNode1" presStyleIdx="3" presStyleCnt="6">
        <dgm:presLayoutVars>
          <dgm:chMax val="0"/>
          <dgm:chPref val="0"/>
          <dgm:bulletEnabled val="1"/>
        </dgm:presLayoutVars>
      </dgm:prSet>
      <dgm:spPr/>
      <dgm:t>
        <a:bodyPr/>
        <a:lstStyle/>
        <a:p>
          <a:endParaRPr lang="en-US"/>
        </a:p>
      </dgm:t>
    </dgm:pt>
    <dgm:pt modelId="{608C8DAD-C88F-433E-8936-36274E04BE64}" type="pres">
      <dgm:prSet presAssocID="{AE9D7931-1940-43AF-B6B3-9DA6CC59B8C5}" presName="desTx" presStyleLbl="alignAccFollowNode1" presStyleIdx="3" presStyleCnt="6">
        <dgm:presLayoutVars>
          <dgm:bulletEnabled val="1"/>
        </dgm:presLayoutVars>
      </dgm:prSet>
      <dgm:spPr/>
      <dgm:t>
        <a:bodyPr/>
        <a:lstStyle/>
        <a:p>
          <a:endParaRPr lang="en-US"/>
        </a:p>
      </dgm:t>
    </dgm:pt>
    <dgm:pt modelId="{65C1D7F6-60E2-4F64-82F3-96E1F403F428}" type="pres">
      <dgm:prSet presAssocID="{256AC2F8-3D82-48FD-BFD9-C09177FF08D6}" presName="space" presStyleCnt="0"/>
      <dgm:spPr/>
    </dgm:pt>
    <dgm:pt modelId="{36131718-CDEC-41DA-A7FB-A615EEC04B34}" type="pres">
      <dgm:prSet presAssocID="{D7084E55-3E72-4B32-A6BB-5B73F8E631B1}" presName="composite" presStyleCnt="0"/>
      <dgm:spPr/>
    </dgm:pt>
    <dgm:pt modelId="{9AA522CD-D447-4952-AA53-92EE67C5368C}" type="pres">
      <dgm:prSet presAssocID="{D7084E55-3E72-4B32-A6BB-5B73F8E631B1}" presName="parTx" presStyleLbl="alignNode1" presStyleIdx="4" presStyleCnt="6">
        <dgm:presLayoutVars>
          <dgm:chMax val="0"/>
          <dgm:chPref val="0"/>
          <dgm:bulletEnabled val="1"/>
        </dgm:presLayoutVars>
      </dgm:prSet>
      <dgm:spPr/>
      <dgm:t>
        <a:bodyPr/>
        <a:lstStyle/>
        <a:p>
          <a:endParaRPr lang="en-US"/>
        </a:p>
      </dgm:t>
    </dgm:pt>
    <dgm:pt modelId="{35BCC8FF-550E-48B9-9F31-8E39417D0D78}" type="pres">
      <dgm:prSet presAssocID="{D7084E55-3E72-4B32-A6BB-5B73F8E631B1}" presName="desTx" presStyleLbl="alignAccFollowNode1" presStyleIdx="4" presStyleCnt="6">
        <dgm:presLayoutVars>
          <dgm:bulletEnabled val="1"/>
        </dgm:presLayoutVars>
      </dgm:prSet>
      <dgm:spPr/>
      <dgm:t>
        <a:bodyPr/>
        <a:lstStyle/>
        <a:p>
          <a:endParaRPr lang="en-US"/>
        </a:p>
      </dgm:t>
    </dgm:pt>
    <dgm:pt modelId="{47BB2126-F952-4F64-934C-0290F1D3AF59}" type="pres">
      <dgm:prSet presAssocID="{BF2D19A6-C163-4D1B-93FC-30711381D339}" presName="space" presStyleCnt="0"/>
      <dgm:spPr/>
    </dgm:pt>
    <dgm:pt modelId="{39A11A89-868E-4803-A52E-EFF5002E1D12}" type="pres">
      <dgm:prSet presAssocID="{BC4C7694-585C-48BD-AE9F-C9B198AB0E3F}" presName="composite" presStyleCnt="0"/>
      <dgm:spPr/>
    </dgm:pt>
    <dgm:pt modelId="{E257A250-5A5C-45D1-8E35-7B96C9AD3A1B}" type="pres">
      <dgm:prSet presAssocID="{BC4C7694-585C-48BD-AE9F-C9B198AB0E3F}" presName="parTx" presStyleLbl="alignNode1" presStyleIdx="5" presStyleCnt="6">
        <dgm:presLayoutVars>
          <dgm:chMax val="0"/>
          <dgm:chPref val="0"/>
          <dgm:bulletEnabled val="1"/>
        </dgm:presLayoutVars>
      </dgm:prSet>
      <dgm:spPr/>
      <dgm:t>
        <a:bodyPr/>
        <a:lstStyle/>
        <a:p>
          <a:endParaRPr lang="en-US"/>
        </a:p>
      </dgm:t>
    </dgm:pt>
    <dgm:pt modelId="{93AD8824-A29B-40F4-9482-B78684C9AAB7}" type="pres">
      <dgm:prSet presAssocID="{BC4C7694-585C-48BD-AE9F-C9B198AB0E3F}" presName="desTx" presStyleLbl="alignAccFollowNode1" presStyleIdx="5" presStyleCnt="6">
        <dgm:presLayoutVars>
          <dgm:bulletEnabled val="1"/>
        </dgm:presLayoutVars>
      </dgm:prSet>
      <dgm:spPr/>
      <dgm:t>
        <a:bodyPr/>
        <a:lstStyle/>
        <a:p>
          <a:endParaRPr lang="en-US"/>
        </a:p>
      </dgm:t>
    </dgm:pt>
  </dgm:ptLst>
  <dgm:cxnLst>
    <dgm:cxn modelId="{76AA8760-880A-4F00-8374-B3B7B848BBC2}" srcId="{D7084E55-3E72-4B32-A6BB-5B73F8E631B1}" destId="{12037EA1-BA87-4AB3-89C9-4925022058A0}" srcOrd="0" destOrd="0" parTransId="{6C6AFA5F-9040-4AB6-BE3C-3DBC8F725D85}" sibTransId="{F87B9438-8051-485F-82F7-DD13F544F77F}"/>
    <dgm:cxn modelId="{550D3994-422E-43AA-8927-62C92328D5D0}" type="presOf" srcId="{6CD17ABB-9CDE-4167-BDF7-8B6515BEE7A7}" destId="{93AD8824-A29B-40F4-9482-B78684C9AAB7}" srcOrd="0" destOrd="2" presId="urn:microsoft.com/office/officeart/2005/8/layout/hList1"/>
    <dgm:cxn modelId="{C8FD8F4B-6B3B-4EC0-AA90-56D5AB3BEE25}" type="presOf" srcId="{DDEAFB61-7693-47B1-AB2F-7E31942CBE10}" destId="{608C8DAD-C88F-433E-8936-36274E04BE64}" srcOrd="0" destOrd="1" presId="urn:microsoft.com/office/officeart/2005/8/layout/hList1"/>
    <dgm:cxn modelId="{34B79015-EE57-4CED-95F6-D11FCC31AA71}" type="presOf" srcId="{BC4C7694-585C-48BD-AE9F-C9B198AB0E3F}" destId="{E257A250-5A5C-45D1-8E35-7B96C9AD3A1B}" srcOrd="0" destOrd="0" presId="urn:microsoft.com/office/officeart/2005/8/layout/hList1"/>
    <dgm:cxn modelId="{E7053E8E-CFDA-41F4-A12C-EF096FFF4799}" type="presOf" srcId="{315D83C6-27B7-4B8B-84A8-842BD9E359BC}" destId="{90FEFF58-910B-417A-A697-33DD014B2B05}" srcOrd="0" destOrd="1" presId="urn:microsoft.com/office/officeart/2005/8/layout/hList1"/>
    <dgm:cxn modelId="{9991614B-7C6B-439F-AED6-8D1344F37692}" srcId="{DB9BEB76-5A3C-4A7F-A2DB-2AF87BD41924}" destId="{BC4C7694-585C-48BD-AE9F-C9B198AB0E3F}" srcOrd="5" destOrd="0" parTransId="{815799D0-DEED-4752-8BA2-5ED4E3D221F0}" sibTransId="{0FDC213E-ECCD-4906-ABD1-79000CE0ECBC}"/>
    <dgm:cxn modelId="{30350260-6802-4BE3-BA10-F2B7470A5A4E}" type="presOf" srcId="{D7084E55-3E72-4B32-A6BB-5B73F8E631B1}" destId="{9AA522CD-D447-4952-AA53-92EE67C5368C}" srcOrd="0" destOrd="0" presId="urn:microsoft.com/office/officeart/2005/8/layout/hList1"/>
    <dgm:cxn modelId="{163EBE9C-6FCD-4431-8AD4-10EA3F4A3485}" srcId="{DB9BEB76-5A3C-4A7F-A2DB-2AF87BD41924}" destId="{8D076522-231B-4099-8F09-8B3E80BFB10A}" srcOrd="2" destOrd="0" parTransId="{E4BBB836-CB4D-4965-A21F-C90B435B9720}" sibTransId="{6DCF853B-FD39-43E5-B5CA-911FF80D4470}"/>
    <dgm:cxn modelId="{00091B21-8997-4D12-A770-739C7E520D7C}" type="presOf" srcId="{96933E5A-0E30-411D-ABCD-44838CA57F39}" destId="{999447A6-C8D7-46C1-81DF-FB506BB91A1E}" srcOrd="0" destOrd="0" presId="urn:microsoft.com/office/officeart/2005/8/layout/hList1"/>
    <dgm:cxn modelId="{CD01851F-F580-4959-B5AB-08158DCB9B84}" srcId="{8D076522-231B-4099-8F09-8B3E80BFB10A}" destId="{315D83C6-27B7-4B8B-84A8-842BD9E359BC}" srcOrd="1" destOrd="0" parTransId="{1AC2730A-B527-4724-8ED4-26D654C38D04}" sibTransId="{7212BAE1-2C0E-4EA6-94C8-CFD0D9633C32}"/>
    <dgm:cxn modelId="{546D1967-425F-41BE-A45F-BEFDF010966D}" srcId="{47EA62C4-CF44-48CA-9FB9-419891372C35}" destId="{3881CDCE-24E0-4978-B9DE-27F3C0505D8D}" srcOrd="3" destOrd="0" parTransId="{EF6DA9A8-9F68-4320-8D50-4B8AF87C3FDA}" sibTransId="{6E3C51E7-78C0-443D-AD13-530A23AC32C1}"/>
    <dgm:cxn modelId="{59D03F60-6D4C-4821-8871-DB2603271DE3}" srcId="{BC4C7694-585C-48BD-AE9F-C9B198AB0E3F}" destId="{6CD17ABB-9CDE-4167-BDF7-8B6515BEE7A7}" srcOrd="2" destOrd="0" parTransId="{EB2C9D28-C2A7-4B98-A2A9-F60F86A56DA6}" sibTransId="{FFE7BF2C-9BD0-47FB-B446-52E3D438DB22}"/>
    <dgm:cxn modelId="{B722299A-EC4A-461F-A88A-1668A1AE7C91}" srcId="{D7084E55-3E72-4B32-A6BB-5B73F8E631B1}" destId="{ADD17393-14AB-4648-9BD9-A5132CEE21DB}" srcOrd="1" destOrd="0" parTransId="{D8D60E38-C993-4FAA-9F69-3D59D6910810}" sibTransId="{FCB33B62-2286-4608-B380-4EF39B57B2C6}"/>
    <dgm:cxn modelId="{92F02EA9-5276-44BE-8855-FDC4DBFC477B}" srcId="{AE9D7931-1940-43AF-B6B3-9DA6CC59B8C5}" destId="{1EE048A0-C92A-4C43-B560-D2CD5CDEDB93}" srcOrd="0" destOrd="0" parTransId="{31483A1A-BC98-46C9-BD7C-F34413F06026}" sibTransId="{1C2BEEA4-85C8-4169-8DA6-DE1AD3CCBD98}"/>
    <dgm:cxn modelId="{C469B4DA-D82E-450C-8421-33922441A4E9}" srcId="{DB9BEB76-5A3C-4A7F-A2DB-2AF87BD41924}" destId="{47EA62C4-CF44-48CA-9FB9-419891372C35}" srcOrd="0" destOrd="0" parTransId="{30E82608-98AB-4E4A-9544-F52C307ED3E1}" sibTransId="{A38445AC-A96A-4F96-B5D9-5C030FB95E3E}"/>
    <dgm:cxn modelId="{A594C013-9552-4E5C-A09B-EC1CB0A3CFD8}" type="presOf" srcId="{C7E578E0-CCA5-4063-A429-15A405C0BF3C}" destId="{0437265B-624C-44C8-873D-8934989DAB0F}" srcOrd="0" destOrd="0" presId="urn:microsoft.com/office/officeart/2005/8/layout/hList1"/>
    <dgm:cxn modelId="{AD3CDF38-0E6E-4687-B67A-D83B1E8206A2}" srcId="{AE9D7931-1940-43AF-B6B3-9DA6CC59B8C5}" destId="{DDEAFB61-7693-47B1-AB2F-7E31942CBE10}" srcOrd="1" destOrd="0" parTransId="{6ABD91E0-FE26-46E4-AD03-AF8E2DC02C38}" sibTransId="{7D2983EB-EE03-4B84-B946-058119FC3877}"/>
    <dgm:cxn modelId="{FBA58C70-7DB0-4FF4-8313-EF11CEB2A258}" type="presOf" srcId="{71CB10D1-BF3B-4033-AE28-F612E4406B3D}" destId="{999447A6-C8D7-46C1-81DF-FB506BB91A1E}" srcOrd="0" destOrd="2" presId="urn:microsoft.com/office/officeart/2005/8/layout/hList1"/>
    <dgm:cxn modelId="{626F4DD1-1D43-4B9E-9E4C-B1504B9C7155}" srcId="{853B8563-D479-4FCD-9FA1-13BF70380205}" destId="{257EA9C6-60AC-48DB-8DF5-F738EAB8526E}" srcOrd="1" destOrd="0" parTransId="{473C6B68-6490-4EC3-A128-169E5977345B}" sibTransId="{993E4AFF-214E-473F-B8D8-6E2C67F4E472}"/>
    <dgm:cxn modelId="{4B2381CF-6F45-484E-B26F-C2D99F9726B6}" type="presOf" srcId="{803B96EA-7E7C-424E-855B-FF9FC96D7B99}" destId="{90FEFF58-910B-417A-A697-33DD014B2B05}" srcOrd="0" destOrd="0" presId="urn:microsoft.com/office/officeart/2005/8/layout/hList1"/>
    <dgm:cxn modelId="{F46EB2C0-A7EF-4366-ADE2-A0ECC11194B7}" srcId="{DB9BEB76-5A3C-4A7F-A2DB-2AF87BD41924}" destId="{853B8563-D479-4FCD-9FA1-13BF70380205}" srcOrd="1" destOrd="0" parTransId="{1C63EF2D-C5BD-4423-9259-9F9B9A9F65A9}" sibTransId="{93012683-FFBC-4BA6-9989-CC6F9D260737}"/>
    <dgm:cxn modelId="{DB77D2E8-7AE5-4ECD-A6BB-37BE2D60A80B}" srcId="{8D076522-231B-4099-8F09-8B3E80BFB10A}" destId="{497E2446-8973-4D95-BA16-DA30D0977C8C}" srcOrd="2" destOrd="0" parTransId="{26839EE5-5965-4CC5-9DDC-C5A1CE310D46}" sibTransId="{375ABF77-AE74-4459-8833-2F1735470BE3}"/>
    <dgm:cxn modelId="{951F97CA-FF5F-4827-9C48-F21BA534A85B}" type="presOf" srcId="{1EE048A0-C92A-4C43-B560-D2CD5CDEDB93}" destId="{608C8DAD-C88F-433E-8936-36274E04BE64}" srcOrd="0" destOrd="0" presId="urn:microsoft.com/office/officeart/2005/8/layout/hList1"/>
    <dgm:cxn modelId="{34727C04-BF95-4C44-97D9-EEE804C1BF19}" srcId="{47EA62C4-CF44-48CA-9FB9-419891372C35}" destId="{96933E5A-0E30-411D-ABCD-44838CA57F39}" srcOrd="0" destOrd="0" parTransId="{6B245DA9-F29F-4CC9-BFC3-0FE06EE957FF}" sibTransId="{3C190E46-D77D-44CF-94D2-730A38B044F1}"/>
    <dgm:cxn modelId="{59E7F1DD-4A04-459C-9CBB-52CA6E4BA3B7}" srcId="{BC4C7694-585C-48BD-AE9F-C9B198AB0E3F}" destId="{9D9148BA-8A23-4034-98E4-CDF011A217BF}" srcOrd="0" destOrd="0" parTransId="{B3255367-7F9A-43E6-94EA-09DD5E12549B}" sibTransId="{B4F74BD8-19EC-4BB2-AFDC-12AA3F0AD7A6}"/>
    <dgm:cxn modelId="{FF83B501-6DD2-4B99-9B21-A07B9D41ED9B}" type="presOf" srcId="{47EA62C4-CF44-48CA-9FB9-419891372C35}" destId="{BDC6C6BD-338E-42E5-AC73-9FDA1D7D4B3A}" srcOrd="0" destOrd="0" presId="urn:microsoft.com/office/officeart/2005/8/layout/hList1"/>
    <dgm:cxn modelId="{578C99B9-97C3-4168-96A3-0FFB6F45BABC}" srcId="{DB9BEB76-5A3C-4A7F-A2DB-2AF87BD41924}" destId="{AE9D7931-1940-43AF-B6B3-9DA6CC59B8C5}" srcOrd="3" destOrd="0" parTransId="{EE6AFE88-0737-41CE-A34F-0DCC4602F8AA}" sibTransId="{256AC2F8-3D82-48FD-BFD9-C09177FF08D6}"/>
    <dgm:cxn modelId="{D260AB34-10C5-4F76-8E73-5E45DD14E4B9}" srcId="{853B8563-D479-4FCD-9FA1-13BF70380205}" destId="{C7E578E0-CCA5-4063-A429-15A405C0BF3C}" srcOrd="0" destOrd="0" parTransId="{8B08F9D1-753A-4F11-9FF8-E8271809ED7B}" sibTransId="{A337EA10-D9CB-4983-B007-FF8222ED550B}"/>
    <dgm:cxn modelId="{62409262-10A0-4AC1-956D-BCD76C3AEF40}" type="presOf" srcId="{257EA9C6-60AC-48DB-8DF5-F738EAB8526E}" destId="{0437265B-624C-44C8-873D-8934989DAB0F}" srcOrd="0" destOrd="1" presId="urn:microsoft.com/office/officeart/2005/8/layout/hList1"/>
    <dgm:cxn modelId="{83CAFECC-2ECA-41D1-9E5E-B51D07F09ED8}" srcId="{47EA62C4-CF44-48CA-9FB9-419891372C35}" destId="{71CB10D1-BF3B-4033-AE28-F612E4406B3D}" srcOrd="2" destOrd="0" parTransId="{18D91C2F-2E32-41F0-8A06-1642594B0A36}" sibTransId="{0AF1CF69-94E8-4316-AFFE-1F50F7BEE7E4}"/>
    <dgm:cxn modelId="{DC558548-25FA-4747-90DA-220014BFC823}" type="presOf" srcId="{853B8563-D479-4FCD-9FA1-13BF70380205}" destId="{7E3DF3EC-8D93-4F42-B5B4-1116B4BC6E3E}" srcOrd="0" destOrd="0" presId="urn:microsoft.com/office/officeart/2005/8/layout/hList1"/>
    <dgm:cxn modelId="{FDA4CAB1-521B-4093-B93F-33F1E50EE874}" srcId="{BC4C7694-585C-48BD-AE9F-C9B198AB0E3F}" destId="{E9F24C2E-F210-4026-A614-6F7E749160AE}" srcOrd="1" destOrd="0" parTransId="{44437257-EB95-4A30-8959-F539D2686284}" sibTransId="{B390A46D-23CC-46A7-AF0B-37F9E5995F31}"/>
    <dgm:cxn modelId="{AFBBFBF9-BEDA-4C94-81B5-AB5DA14C84C9}" type="presOf" srcId="{3881CDCE-24E0-4978-B9DE-27F3C0505D8D}" destId="{999447A6-C8D7-46C1-81DF-FB506BB91A1E}" srcOrd="0" destOrd="3" presId="urn:microsoft.com/office/officeart/2005/8/layout/hList1"/>
    <dgm:cxn modelId="{4C0FF786-FE52-4302-90A6-3742FD36D5EE}" srcId="{DB9BEB76-5A3C-4A7F-A2DB-2AF87BD41924}" destId="{D7084E55-3E72-4B32-A6BB-5B73F8E631B1}" srcOrd="4" destOrd="0" parTransId="{C1469F87-4004-49D6-86FC-874D2AFCDF3F}" sibTransId="{BF2D19A6-C163-4D1B-93FC-30711381D339}"/>
    <dgm:cxn modelId="{3F5A4F76-2117-42C7-BEAA-905B42FA3204}" type="presOf" srcId="{8D076522-231B-4099-8F09-8B3E80BFB10A}" destId="{5BCD73DA-DC59-4C52-AB22-D62F1EFD9B3A}" srcOrd="0" destOrd="0" presId="urn:microsoft.com/office/officeart/2005/8/layout/hList1"/>
    <dgm:cxn modelId="{9D8B2D03-E330-47CA-8E28-77D92CE10D89}" srcId="{8D076522-231B-4099-8F09-8B3E80BFB10A}" destId="{803B96EA-7E7C-424E-855B-FF9FC96D7B99}" srcOrd="0" destOrd="0" parTransId="{E3D6AE99-A812-4A67-A9BE-56BB1E8D6501}" sibTransId="{47C47517-8BA5-48C6-A5B7-7806AC8C13C8}"/>
    <dgm:cxn modelId="{93CBC5FF-53A8-4B03-BC89-40295EA58D9B}" type="presOf" srcId="{E9F24C2E-F210-4026-A614-6F7E749160AE}" destId="{93AD8824-A29B-40F4-9482-B78684C9AAB7}" srcOrd="0" destOrd="1" presId="urn:microsoft.com/office/officeart/2005/8/layout/hList1"/>
    <dgm:cxn modelId="{983D9796-DFDD-4D93-B0BC-6E92B9AFDD62}" type="presOf" srcId="{12037EA1-BA87-4AB3-89C9-4925022058A0}" destId="{35BCC8FF-550E-48B9-9F31-8E39417D0D78}" srcOrd="0" destOrd="0" presId="urn:microsoft.com/office/officeart/2005/8/layout/hList1"/>
    <dgm:cxn modelId="{A19636A9-4018-427B-B183-4754A061E05F}" type="presOf" srcId="{DB9BEB76-5A3C-4A7F-A2DB-2AF87BD41924}" destId="{D62040D7-55EC-49D8-9217-5F2053B08911}" srcOrd="0" destOrd="0" presId="urn:microsoft.com/office/officeart/2005/8/layout/hList1"/>
    <dgm:cxn modelId="{61DF0F52-2246-4385-BDA8-AA44E5130FD5}" type="presOf" srcId="{497E2446-8973-4D95-BA16-DA30D0977C8C}" destId="{90FEFF58-910B-417A-A697-33DD014B2B05}" srcOrd="0" destOrd="2" presId="urn:microsoft.com/office/officeart/2005/8/layout/hList1"/>
    <dgm:cxn modelId="{9DB6A652-F114-463D-AC67-C541F23E5197}" type="presOf" srcId="{AE9D7931-1940-43AF-B6B3-9DA6CC59B8C5}" destId="{422D1270-6FF0-40A5-8FE4-8045CF7EEE8D}" srcOrd="0" destOrd="0" presId="urn:microsoft.com/office/officeart/2005/8/layout/hList1"/>
    <dgm:cxn modelId="{54D7190B-C45E-4164-BA6D-BA3DBF65D240}" type="presOf" srcId="{9D9148BA-8A23-4034-98E4-CDF011A217BF}" destId="{93AD8824-A29B-40F4-9482-B78684C9AAB7}" srcOrd="0" destOrd="0" presId="urn:microsoft.com/office/officeart/2005/8/layout/hList1"/>
    <dgm:cxn modelId="{1A494CD1-4017-47DF-8050-CB17007FA894}" type="presOf" srcId="{ADD17393-14AB-4648-9BD9-A5132CEE21DB}" destId="{35BCC8FF-550E-48B9-9F31-8E39417D0D78}" srcOrd="0" destOrd="1" presId="urn:microsoft.com/office/officeart/2005/8/layout/hList1"/>
    <dgm:cxn modelId="{F6C0E904-A51C-495E-8C59-64B19AAC9988}" type="presOf" srcId="{28C286C7-CD12-4BAF-A177-5624CA3509B3}" destId="{999447A6-C8D7-46C1-81DF-FB506BB91A1E}" srcOrd="0" destOrd="1" presId="urn:microsoft.com/office/officeart/2005/8/layout/hList1"/>
    <dgm:cxn modelId="{69A8D464-9BDF-4045-AF5C-0CF2C8940D6F}" srcId="{47EA62C4-CF44-48CA-9FB9-419891372C35}" destId="{28C286C7-CD12-4BAF-A177-5624CA3509B3}" srcOrd="1" destOrd="0" parTransId="{120DAB01-B596-4B4A-BCF0-5510E0C51911}" sibTransId="{34B7F666-948E-44ED-81BF-B960D27CE217}"/>
    <dgm:cxn modelId="{9DC7990F-079C-4D52-AA80-AC1522B18167}" type="presParOf" srcId="{D62040D7-55EC-49D8-9217-5F2053B08911}" destId="{75DACE03-4AD3-4271-9B5A-4ABAC2EE9C15}" srcOrd="0" destOrd="0" presId="urn:microsoft.com/office/officeart/2005/8/layout/hList1"/>
    <dgm:cxn modelId="{579FE2AA-97ED-4CE1-8E30-FA45F21F3D2C}" type="presParOf" srcId="{75DACE03-4AD3-4271-9B5A-4ABAC2EE9C15}" destId="{BDC6C6BD-338E-42E5-AC73-9FDA1D7D4B3A}" srcOrd="0" destOrd="0" presId="urn:microsoft.com/office/officeart/2005/8/layout/hList1"/>
    <dgm:cxn modelId="{3E6236AD-9257-4036-ADD6-DFC5669D4D61}" type="presParOf" srcId="{75DACE03-4AD3-4271-9B5A-4ABAC2EE9C15}" destId="{999447A6-C8D7-46C1-81DF-FB506BB91A1E}" srcOrd="1" destOrd="0" presId="urn:microsoft.com/office/officeart/2005/8/layout/hList1"/>
    <dgm:cxn modelId="{8926D96A-3F0C-42B9-BC5F-4C69A9015C97}" type="presParOf" srcId="{D62040D7-55EC-49D8-9217-5F2053B08911}" destId="{E26A4B9D-9B72-4033-B9B7-B9A8EACE6A33}" srcOrd="1" destOrd="0" presId="urn:microsoft.com/office/officeart/2005/8/layout/hList1"/>
    <dgm:cxn modelId="{CA7B44FB-18B0-4DF3-B4D4-F80960DD4C54}" type="presParOf" srcId="{D62040D7-55EC-49D8-9217-5F2053B08911}" destId="{169EE969-32E9-496E-B531-DB87D285C56E}" srcOrd="2" destOrd="0" presId="urn:microsoft.com/office/officeart/2005/8/layout/hList1"/>
    <dgm:cxn modelId="{5635AA31-A596-4713-820A-64DF8071A67A}" type="presParOf" srcId="{169EE969-32E9-496E-B531-DB87D285C56E}" destId="{7E3DF3EC-8D93-4F42-B5B4-1116B4BC6E3E}" srcOrd="0" destOrd="0" presId="urn:microsoft.com/office/officeart/2005/8/layout/hList1"/>
    <dgm:cxn modelId="{2E2E0521-BC7F-4C0C-8C0B-70E5C95129F8}" type="presParOf" srcId="{169EE969-32E9-496E-B531-DB87D285C56E}" destId="{0437265B-624C-44C8-873D-8934989DAB0F}" srcOrd="1" destOrd="0" presId="urn:microsoft.com/office/officeart/2005/8/layout/hList1"/>
    <dgm:cxn modelId="{8968DD05-8927-4662-810B-D81CE10E1602}" type="presParOf" srcId="{D62040D7-55EC-49D8-9217-5F2053B08911}" destId="{EFED94E4-71A3-43F0-B186-0A1318B7B91C}" srcOrd="3" destOrd="0" presId="urn:microsoft.com/office/officeart/2005/8/layout/hList1"/>
    <dgm:cxn modelId="{A7603CFA-FF12-4224-A6BE-D3E7A758CC18}" type="presParOf" srcId="{D62040D7-55EC-49D8-9217-5F2053B08911}" destId="{074AC7DB-405F-46AB-99EE-BF48FC816695}" srcOrd="4" destOrd="0" presId="urn:microsoft.com/office/officeart/2005/8/layout/hList1"/>
    <dgm:cxn modelId="{7B77ADF0-9BED-4891-A4C9-DDFE1AED1D38}" type="presParOf" srcId="{074AC7DB-405F-46AB-99EE-BF48FC816695}" destId="{5BCD73DA-DC59-4C52-AB22-D62F1EFD9B3A}" srcOrd="0" destOrd="0" presId="urn:microsoft.com/office/officeart/2005/8/layout/hList1"/>
    <dgm:cxn modelId="{402CB86A-8103-4C17-8097-9F725FD71BDE}" type="presParOf" srcId="{074AC7DB-405F-46AB-99EE-BF48FC816695}" destId="{90FEFF58-910B-417A-A697-33DD014B2B05}" srcOrd="1" destOrd="0" presId="urn:microsoft.com/office/officeart/2005/8/layout/hList1"/>
    <dgm:cxn modelId="{A6046922-6CAA-4359-8816-9DD2E46DB7B3}" type="presParOf" srcId="{D62040D7-55EC-49D8-9217-5F2053B08911}" destId="{A979ED37-4B84-445C-876A-9330756ED085}" srcOrd="5" destOrd="0" presId="urn:microsoft.com/office/officeart/2005/8/layout/hList1"/>
    <dgm:cxn modelId="{AF4644F5-9A28-4927-A4E5-C41A0FA6DAF8}" type="presParOf" srcId="{D62040D7-55EC-49D8-9217-5F2053B08911}" destId="{0EF7072A-AEE1-495D-8723-C13ACD753311}" srcOrd="6" destOrd="0" presId="urn:microsoft.com/office/officeart/2005/8/layout/hList1"/>
    <dgm:cxn modelId="{E7E4338C-57E8-4907-8B0F-FAB24D80A1BF}" type="presParOf" srcId="{0EF7072A-AEE1-495D-8723-C13ACD753311}" destId="{422D1270-6FF0-40A5-8FE4-8045CF7EEE8D}" srcOrd="0" destOrd="0" presId="urn:microsoft.com/office/officeart/2005/8/layout/hList1"/>
    <dgm:cxn modelId="{4E4B8FE5-20F6-4EE5-B47B-8538DC169E09}" type="presParOf" srcId="{0EF7072A-AEE1-495D-8723-C13ACD753311}" destId="{608C8DAD-C88F-433E-8936-36274E04BE64}" srcOrd="1" destOrd="0" presId="urn:microsoft.com/office/officeart/2005/8/layout/hList1"/>
    <dgm:cxn modelId="{D2493E8B-6787-4E97-BC20-B5EAD40ABC29}" type="presParOf" srcId="{D62040D7-55EC-49D8-9217-5F2053B08911}" destId="{65C1D7F6-60E2-4F64-82F3-96E1F403F428}" srcOrd="7" destOrd="0" presId="urn:microsoft.com/office/officeart/2005/8/layout/hList1"/>
    <dgm:cxn modelId="{B925E96B-B670-4566-82E6-FD7E2BA519E2}" type="presParOf" srcId="{D62040D7-55EC-49D8-9217-5F2053B08911}" destId="{36131718-CDEC-41DA-A7FB-A615EEC04B34}" srcOrd="8" destOrd="0" presId="urn:microsoft.com/office/officeart/2005/8/layout/hList1"/>
    <dgm:cxn modelId="{28C79C13-D2AD-4B97-A163-5EAB7EB2DB0F}" type="presParOf" srcId="{36131718-CDEC-41DA-A7FB-A615EEC04B34}" destId="{9AA522CD-D447-4952-AA53-92EE67C5368C}" srcOrd="0" destOrd="0" presId="urn:microsoft.com/office/officeart/2005/8/layout/hList1"/>
    <dgm:cxn modelId="{B7FA409B-FCDE-4F8E-94B6-8932F2D51549}" type="presParOf" srcId="{36131718-CDEC-41DA-A7FB-A615EEC04B34}" destId="{35BCC8FF-550E-48B9-9F31-8E39417D0D78}" srcOrd="1" destOrd="0" presId="urn:microsoft.com/office/officeart/2005/8/layout/hList1"/>
    <dgm:cxn modelId="{21BD980C-4032-4C5E-9100-542E13514F69}" type="presParOf" srcId="{D62040D7-55EC-49D8-9217-5F2053B08911}" destId="{47BB2126-F952-4F64-934C-0290F1D3AF59}" srcOrd="9" destOrd="0" presId="urn:microsoft.com/office/officeart/2005/8/layout/hList1"/>
    <dgm:cxn modelId="{C09592A6-1282-4824-A6FE-36E6A432BB4F}" type="presParOf" srcId="{D62040D7-55EC-49D8-9217-5F2053B08911}" destId="{39A11A89-868E-4803-A52E-EFF5002E1D12}" srcOrd="10" destOrd="0" presId="urn:microsoft.com/office/officeart/2005/8/layout/hList1"/>
    <dgm:cxn modelId="{3EACE9E3-F4DE-4A69-9DCF-58D33C7F0710}" type="presParOf" srcId="{39A11A89-868E-4803-A52E-EFF5002E1D12}" destId="{E257A250-5A5C-45D1-8E35-7B96C9AD3A1B}" srcOrd="0" destOrd="0" presId="urn:microsoft.com/office/officeart/2005/8/layout/hList1"/>
    <dgm:cxn modelId="{DFB3C105-4D7A-4789-8113-6317EAD6628A}" type="presParOf" srcId="{39A11A89-868E-4803-A52E-EFF5002E1D12}" destId="{93AD8824-A29B-40F4-9482-B78684C9AAB7}" srcOrd="1" destOrd="0" presId="urn:microsoft.com/office/officeart/2005/8/layout/h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F30700-C505-4456-AC73-34D7BEDF09A0}">
      <dsp:nvSpPr>
        <dsp:cNvPr id="0" name=""/>
        <dsp:cNvSpPr/>
      </dsp:nvSpPr>
      <dsp:spPr>
        <a:xfrm>
          <a:off x="1162996" y="756723"/>
          <a:ext cx="287396" cy="631022"/>
        </a:xfrm>
        <a:custGeom>
          <a:avLst/>
          <a:gdLst/>
          <a:ahLst/>
          <a:cxnLst/>
          <a:rect l="0" t="0" r="0" b="0"/>
          <a:pathLst>
            <a:path>
              <a:moveTo>
                <a:pt x="0" y="0"/>
              </a:moveTo>
              <a:lnTo>
                <a:pt x="0" y="631022"/>
              </a:lnTo>
              <a:lnTo>
                <a:pt x="287396" y="631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F071F-7A81-4F46-8CDB-84F29F2DE582}">
      <dsp:nvSpPr>
        <dsp:cNvPr id="0" name=""/>
        <dsp:cNvSpPr/>
      </dsp:nvSpPr>
      <dsp:spPr>
        <a:xfrm>
          <a:off x="1162996" y="756723"/>
          <a:ext cx="287396" cy="187432"/>
        </a:xfrm>
        <a:custGeom>
          <a:avLst/>
          <a:gdLst/>
          <a:ahLst/>
          <a:cxnLst/>
          <a:rect l="0" t="0" r="0" b="0"/>
          <a:pathLst>
            <a:path>
              <a:moveTo>
                <a:pt x="0" y="0"/>
              </a:moveTo>
              <a:lnTo>
                <a:pt x="0" y="187432"/>
              </a:lnTo>
              <a:lnTo>
                <a:pt x="287396" y="187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A26F12-3115-4C61-AA55-31CC051B1BCC}">
      <dsp:nvSpPr>
        <dsp:cNvPr id="0" name=""/>
        <dsp:cNvSpPr/>
      </dsp:nvSpPr>
      <dsp:spPr>
        <a:xfrm>
          <a:off x="785008" y="313133"/>
          <a:ext cx="377988" cy="131202"/>
        </a:xfrm>
        <a:custGeom>
          <a:avLst/>
          <a:gdLst/>
          <a:ahLst/>
          <a:cxnLst/>
          <a:rect l="0" t="0" r="0" b="0"/>
          <a:pathLst>
            <a:path>
              <a:moveTo>
                <a:pt x="0" y="0"/>
              </a:moveTo>
              <a:lnTo>
                <a:pt x="0" y="65601"/>
              </a:lnTo>
              <a:lnTo>
                <a:pt x="377988" y="65601"/>
              </a:lnTo>
              <a:lnTo>
                <a:pt x="377988" y="1312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1026D-7091-47F8-BBAE-675F3DB2C23C}">
      <dsp:nvSpPr>
        <dsp:cNvPr id="0" name=""/>
        <dsp:cNvSpPr/>
      </dsp:nvSpPr>
      <dsp:spPr>
        <a:xfrm>
          <a:off x="407019" y="756723"/>
          <a:ext cx="287396" cy="631022"/>
        </a:xfrm>
        <a:custGeom>
          <a:avLst/>
          <a:gdLst/>
          <a:ahLst/>
          <a:cxnLst/>
          <a:rect l="0" t="0" r="0" b="0"/>
          <a:pathLst>
            <a:path>
              <a:moveTo>
                <a:pt x="0" y="0"/>
              </a:moveTo>
              <a:lnTo>
                <a:pt x="0" y="631022"/>
              </a:lnTo>
              <a:lnTo>
                <a:pt x="287396" y="631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A4444-8BB5-4440-882C-5234A686B96B}">
      <dsp:nvSpPr>
        <dsp:cNvPr id="0" name=""/>
        <dsp:cNvSpPr/>
      </dsp:nvSpPr>
      <dsp:spPr>
        <a:xfrm>
          <a:off x="407019" y="756723"/>
          <a:ext cx="287396" cy="187432"/>
        </a:xfrm>
        <a:custGeom>
          <a:avLst/>
          <a:gdLst/>
          <a:ahLst/>
          <a:cxnLst/>
          <a:rect l="0" t="0" r="0" b="0"/>
          <a:pathLst>
            <a:path>
              <a:moveTo>
                <a:pt x="0" y="0"/>
              </a:moveTo>
              <a:lnTo>
                <a:pt x="0" y="187432"/>
              </a:lnTo>
              <a:lnTo>
                <a:pt x="287396" y="187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7D95-42C6-454D-8E61-90A22A18F310}">
      <dsp:nvSpPr>
        <dsp:cNvPr id="0" name=""/>
        <dsp:cNvSpPr/>
      </dsp:nvSpPr>
      <dsp:spPr>
        <a:xfrm>
          <a:off x="407019" y="313133"/>
          <a:ext cx="377988" cy="131202"/>
        </a:xfrm>
        <a:custGeom>
          <a:avLst/>
          <a:gdLst/>
          <a:ahLst/>
          <a:cxnLst/>
          <a:rect l="0" t="0" r="0" b="0"/>
          <a:pathLst>
            <a:path>
              <a:moveTo>
                <a:pt x="377988" y="0"/>
              </a:moveTo>
              <a:lnTo>
                <a:pt x="377988" y="65601"/>
              </a:lnTo>
              <a:lnTo>
                <a:pt x="0" y="65601"/>
              </a:lnTo>
              <a:lnTo>
                <a:pt x="0" y="1312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1A0C2-EB9A-4712-B4B2-2F5AF61CAC96}">
      <dsp:nvSpPr>
        <dsp:cNvPr id="0" name=""/>
        <dsp:cNvSpPr/>
      </dsp:nvSpPr>
      <dsp:spPr>
        <a:xfrm>
          <a:off x="628814" y="74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48900-EC27-4A52-86CD-71F212ADEEC2}">
      <dsp:nvSpPr>
        <dsp:cNvPr id="0" name=""/>
        <dsp:cNvSpPr/>
      </dsp:nvSpPr>
      <dsp:spPr>
        <a:xfrm>
          <a:off x="628814" y="74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3991C-F52D-41F1-A4A9-32059D767DEB}">
      <dsp:nvSpPr>
        <dsp:cNvPr id="0" name=""/>
        <dsp:cNvSpPr/>
      </dsp:nvSpPr>
      <dsp:spPr>
        <a:xfrm>
          <a:off x="472621" y="56976"/>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TFS Instance</a:t>
          </a:r>
        </a:p>
      </dsp:txBody>
      <dsp:txXfrm>
        <a:off x="472621" y="56976"/>
        <a:ext cx="624774" cy="199927"/>
      </dsp:txXfrm>
    </dsp:sp>
    <dsp:sp modelId="{27999FA6-037B-4891-93FC-AF0ACE7B605F}">
      <dsp:nvSpPr>
        <dsp:cNvPr id="0" name=""/>
        <dsp:cNvSpPr/>
      </dsp:nvSpPr>
      <dsp:spPr>
        <a:xfrm>
          <a:off x="250826" y="44433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9A9D1-D0C9-429B-9D1C-EA0C451F7FED}">
      <dsp:nvSpPr>
        <dsp:cNvPr id="0" name=""/>
        <dsp:cNvSpPr/>
      </dsp:nvSpPr>
      <dsp:spPr>
        <a:xfrm>
          <a:off x="250826" y="44433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2A400-6CD2-4C49-9997-23C4C9BC3D4E}">
      <dsp:nvSpPr>
        <dsp:cNvPr id="0" name=""/>
        <dsp:cNvSpPr/>
      </dsp:nvSpPr>
      <dsp:spPr>
        <a:xfrm>
          <a:off x="94632" y="500566"/>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Collection 1</a:t>
          </a:r>
        </a:p>
      </dsp:txBody>
      <dsp:txXfrm>
        <a:off x="94632" y="500566"/>
        <a:ext cx="624774" cy="199927"/>
      </dsp:txXfrm>
    </dsp:sp>
    <dsp:sp modelId="{904E8DD3-6812-43C7-ABF5-A10147BC0C7B}">
      <dsp:nvSpPr>
        <dsp:cNvPr id="0" name=""/>
        <dsp:cNvSpPr/>
      </dsp:nvSpPr>
      <dsp:spPr>
        <a:xfrm>
          <a:off x="656929" y="88792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20FD7B-C0E6-49D8-9D5D-546545C3A13A}">
      <dsp:nvSpPr>
        <dsp:cNvPr id="0" name=""/>
        <dsp:cNvSpPr/>
      </dsp:nvSpPr>
      <dsp:spPr>
        <a:xfrm>
          <a:off x="656929" y="88792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2C66F-84C7-40CF-A161-46AE861E258B}">
      <dsp:nvSpPr>
        <dsp:cNvPr id="0" name=""/>
        <dsp:cNvSpPr/>
      </dsp:nvSpPr>
      <dsp:spPr>
        <a:xfrm>
          <a:off x="500736" y="94415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1</a:t>
          </a:r>
        </a:p>
      </dsp:txBody>
      <dsp:txXfrm>
        <a:off x="500736" y="944155"/>
        <a:ext cx="624774" cy="199927"/>
      </dsp:txXfrm>
    </dsp:sp>
    <dsp:sp modelId="{0C24555C-ADF1-45B0-974E-55E01B69C3D8}">
      <dsp:nvSpPr>
        <dsp:cNvPr id="0" name=""/>
        <dsp:cNvSpPr/>
      </dsp:nvSpPr>
      <dsp:spPr>
        <a:xfrm>
          <a:off x="656929" y="133151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C6F5E-DAD6-4F97-B682-16FFB56E4F76}">
      <dsp:nvSpPr>
        <dsp:cNvPr id="0" name=""/>
        <dsp:cNvSpPr/>
      </dsp:nvSpPr>
      <dsp:spPr>
        <a:xfrm>
          <a:off x="656929" y="133151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47C6A-2BF5-4A1E-B730-A96EFF1806F4}">
      <dsp:nvSpPr>
        <dsp:cNvPr id="0" name=""/>
        <dsp:cNvSpPr/>
      </dsp:nvSpPr>
      <dsp:spPr>
        <a:xfrm>
          <a:off x="500736" y="138774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2</a:t>
          </a:r>
        </a:p>
      </dsp:txBody>
      <dsp:txXfrm>
        <a:off x="500736" y="1387745"/>
        <a:ext cx="624774" cy="199927"/>
      </dsp:txXfrm>
    </dsp:sp>
    <dsp:sp modelId="{FA09453E-07C4-4D8B-A5EF-33EA1B1FE8F4}">
      <dsp:nvSpPr>
        <dsp:cNvPr id="0" name=""/>
        <dsp:cNvSpPr/>
      </dsp:nvSpPr>
      <dsp:spPr>
        <a:xfrm>
          <a:off x="1006803" y="44433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5D6D4-D1D1-4C6A-B9B8-E771274A0056}">
      <dsp:nvSpPr>
        <dsp:cNvPr id="0" name=""/>
        <dsp:cNvSpPr/>
      </dsp:nvSpPr>
      <dsp:spPr>
        <a:xfrm>
          <a:off x="1006803" y="44433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AFBD0-E88A-4728-85D0-C23890AA4F1B}">
      <dsp:nvSpPr>
        <dsp:cNvPr id="0" name=""/>
        <dsp:cNvSpPr/>
      </dsp:nvSpPr>
      <dsp:spPr>
        <a:xfrm>
          <a:off x="850609" y="500566"/>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Collection 2</a:t>
          </a:r>
        </a:p>
      </dsp:txBody>
      <dsp:txXfrm>
        <a:off x="850609" y="500566"/>
        <a:ext cx="624774" cy="199927"/>
      </dsp:txXfrm>
    </dsp:sp>
    <dsp:sp modelId="{0C7214EE-AD6A-4E75-9BFE-97BC9F16F2F8}">
      <dsp:nvSpPr>
        <dsp:cNvPr id="0" name=""/>
        <dsp:cNvSpPr/>
      </dsp:nvSpPr>
      <dsp:spPr>
        <a:xfrm>
          <a:off x="1412906" y="88792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86617-F16C-4596-94F3-6315A836EDA9}">
      <dsp:nvSpPr>
        <dsp:cNvPr id="0" name=""/>
        <dsp:cNvSpPr/>
      </dsp:nvSpPr>
      <dsp:spPr>
        <a:xfrm>
          <a:off x="1412906" y="88792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3B5AB-1FF1-492B-8B87-9C6819B42FD6}">
      <dsp:nvSpPr>
        <dsp:cNvPr id="0" name=""/>
        <dsp:cNvSpPr/>
      </dsp:nvSpPr>
      <dsp:spPr>
        <a:xfrm>
          <a:off x="1256712" y="94415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3</a:t>
          </a:r>
        </a:p>
      </dsp:txBody>
      <dsp:txXfrm>
        <a:off x="1256712" y="944155"/>
        <a:ext cx="624774" cy="199927"/>
      </dsp:txXfrm>
    </dsp:sp>
    <dsp:sp modelId="{D55F8C00-FF3C-4B8F-83F4-940D1E2B661D}">
      <dsp:nvSpPr>
        <dsp:cNvPr id="0" name=""/>
        <dsp:cNvSpPr/>
      </dsp:nvSpPr>
      <dsp:spPr>
        <a:xfrm>
          <a:off x="1412906" y="133151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82EB9-4610-4C8C-94EB-A23B50FEA186}">
      <dsp:nvSpPr>
        <dsp:cNvPr id="0" name=""/>
        <dsp:cNvSpPr/>
      </dsp:nvSpPr>
      <dsp:spPr>
        <a:xfrm>
          <a:off x="1412906" y="133151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E7351-D7A2-4695-90D8-646AF4604289}">
      <dsp:nvSpPr>
        <dsp:cNvPr id="0" name=""/>
        <dsp:cNvSpPr/>
      </dsp:nvSpPr>
      <dsp:spPr>
        <a:xfrm>
          <a:off x="1256712" y="138774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4</a:t>
          </a:r>
        </a:p>
      </dsp:txBody>
      <dsp:txXfrm>
        <a:off x="1256712" y="1387745"/>
        <a:ext cx="624774" cy="1999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4FA3A-EEA8-414C-B534-14C6A31E4184}">
      <dsp:nvSpPr>
        <dsp:cNvPr id="0" name=""/>
        <dsp:cNvSpPr/>
      </dsp:nvSpPr>
      <dsp:spPr>
        <a:xfrm>
          <a:off x="26" y="438"/>
          <a:ext cx="5486346" cy="437777"/>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Process</a:t>
          </a:r>
        </a:p>
      </dsp:txBody>
      <dsp:txXfrm>
        <a:off x="12848" y="13260"/>
        <a:ext cx="5460702" cy="412133"/>
      </dsp:txXfrm>
    </dsp:sp>
    <dsp:sp modelId="{5C051C60-CE5F-4CD6-9A72-27DB5273FC8E}">
      <dsp:nvSpPr>
        <dsp:cNvPr id="0" name=""/>
        <dsp:cNvSpPr/>
      </dsp:nvSpPr>
      <dsp:spPr>
        <a:xfrm>
          <a:off x="26"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Project Management</a:t>
          </a:r>
        </a:p>
      </dsp:txBody>
      <dsp:txXfrm>
        <a:off x="12848" y="584255"/>
        <a:ext cx="828927" cy="412133"/>
      </dsp:txXfrm>
    </dsp:sp>
    <dsp:sp modelId="{136EAD66-31BA-4DF8-94C7-5D1267602FB2}">
      <dsp:nvSpPr>
        <dsp:cNvPr id="0" name=""/>
        <dsp:cNvSpPr/>
      </dsp:nvSpPr>
      <dsp:spPr>
        <a:xfrm>
          <a:off x="926381"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Requirements Management</a:t>
          </a:r>
        </a:p>
      </dsp:txBody>
      <dsp:txXfrm>
        <a:off x="939203" y="584255"/>
        <a:ext cx="828927" cy="412133"/>
      </dsp:txXfrm>
    </dsp:sp>
    <dsp:sp modelId="{098380E1-A39D-4709-93E2-1264419FF4A8}">
      <dsp:nvSpPr>
        <dsp:cNvPr id="0" name=""/>
        <dsp:cNvSpPr/>
      </dsp:nvSpPr>
      <dsp:spPr>
        <a:xfrm>
          <a:off x="1852736"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Version Control</a:t>
          </a:r>
        </a:p>
      </dsp:txBody>
      <dsp:txXfrm>
        <a:off x="1865558" y="584255"/>
        <a:ext cx="828927" cy="412133"/>
      </dsp:txXfrm>
    </dsp:sp>
    <dsp:sp modelId="{EBEBB29C-E365-47DF-B37D-3C06AFB6B2E6}">
      <dsp:nvSpPr>
        <dsp:cNvPr id="0" name=""/>
        <dsp:cNvSpPr/>
      </dsp:nvSpPr>
      <dsp:spPr>
        <a:xfrm>
          <a:off x="2779091"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 Case Management</a:t>
          </a:r>
        </a:p>
      </dsp:txBody>
      <dsp:txXfrm>
        <a:off x="2791913" y="584255"/>
        <a:ext cx="828927" cy="412133"/>
      </dsp:txXfrm>
    </dsp:sp>
    <dsp:sp modelId="{FBCB46AC-31D7-4217-B141-B033DBAF7014}">
      <dsp:nvSpPr>
        <dsp:cNvPr id="0" name=""/>
        <dsp:cNvSpPr/>
      </dsp:nvSpPr>
      <dsp:spPr>
        <a:xfrm>
          <a:off x="3705447"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Build Automation</a:t>
          </a:r>
        </a:p>
      </dsp:txBody>
      <dsp:txXfrm>
        <a:off x="3718269" y="584255"/>
        <a:ext cx="828927" cy="412133"/>
      </dsp:txXfrm>
    </dsp:sp>
    <dsp:sp modelId="{BD37838E-6D57-49C9-9335-66FD22AD0B8E}">
      <dsp:nvSpPr>
        <dsp:cNvPr id="0" name=""/>
        <dsp:cNvSpPr/>
      </dsp:nvSpPr>
      <dsp:spPr>
        <a:xfrm>
          <a:off x="4631802"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Reporting</a:t>
          </a:r>
        </a:p>
      </dsp:txBody>
      <dsp:txXfrm>
        <a:off x="4644624" y="584255"/>
        <a:ext cx="828927" cy="4121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2B04E0-E62E-49A4-B404-94DD7B256F8B}">
      <dsp:nvSpPr>
        <dsp:cNvPr id="0" name=""/>
        <dsp:cNvSpPr/>
      </dsp:nvSpPr>
      <dsp:spPr>
        <a:xfrm>
          <a:off x="0" y="0"/>
          <a:ext cx="2351995" cy="33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Team Project Collection</a:t>
          </a:r>
        </a:p>
      </dsp:txBody>
      <dsp:txXfrm>
        <a:off x="9781" y="9781"/>
        <a:ext cx="1991640" cy="314384"/>
      </dsp:txXfrm>
    </dsp:sp>
    <dsp:sp modelId="{7B7797CA-174F-40CC-91C0-36173460A082}">
      <dsp:nvSpPr>
        <dsp:cNvPr id="0" name=""/>
        <dsp:cNvSpPr/>
      </dsp:nvSpPr>
      <dsp:spPr>
        <a:xfrm>
          <a:off x="207528" y="389604"/>
          <a:ext cx="2351995" cy="33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Tfs_Warehouse</a:t>
          </a:r>
        </a:p>
      </dsp:txBody>
      <dsp:txXfrm>
        <a:off x="217309" y="399385"/>
        <a:ext cx="1907838" cy="314384"/>
      </dsp:txXfrm>
    </dsp:sp>
    <dsp:sp modelId="{A08E3AC1-93CB-4E23-B9D3-86117C17DE10}">
      <dsp:nvSpPr>
        <dsp:cNvPr id="0" name=""/>
        <dsp:cNvSpPr/>
      </dsp:nvSpPr>
      <dsp:spPr>
        <a:xfrm>
          <a:off x="415057" y="779208"/>
          <a:ext cx="2351995" cy="33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Tfs_Analysis</a:t>
          </a:r>
        </a:p>
      </dsp:txBody>
      <dsp:txXfrm>
        <a:off x="424838" y="788989"/>
        <a:ext cx="1907838" cy="314384"/>
      </dsp:txXfrm>
    </dsp:sp>
    <dsp:sp modelId="{1206AD62-DA82-44C8-98E4-A3FB90D23CD0}">
      <dsp:nvSpPr>
        <dsp:cNvPr id="0" name=""/>
        <dsp:cNvSpPr/>
      </dsp:nvSpPr>
      <dsp:spPr>
        <a:xfrm>
          <a:off x="2134929" y="253242"/>
          <a:ext cx="217065" cy="21706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2183769" y="253242"/>
        <a:ext cx="119385" cy="163341"/>
      </dsp:txXfrm>
    </dsp:sp>
    <dsp:sp modelId="{A617EB2C-B3C6-46A8-A73E-F2FD720C19C4}">
      <dsp:nvSpPr>
        <dsp:cNvPr id="0" name=""/>
        <dsp:cNvSpPr/>
      </dsp:nvSpPr>
      <dsp:spPr>
        <a:xfrm>
          <a:off x="2342458" y="640620"/>
          <a:ext cx="217065" cy="21706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2391298" y="640620"/>
        <a:ext cx="119385" cy="16334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F30700-C505-4456-AC73-34D7BEDF09A0}">
      <dsp:nvSpPr>
        <dsp:cNvPr id="0" name=""/>
        <dsp:cNvSpPr/>
      </dsp:nvSpPr>
      <dsp:spPr>
        <a:xfrm>
          <a:off x="3167199" y="1029839"/>
          <a:ext cx="391430" cy="859445"/>
        </a:xfrm>
        <a:custGeom>
          <a:avLst/>
          <a:gdLst/>
          <a:ahLst/>
          <a:cxnLst/>
          <a:rect l="0" t="0" r="0" b="0"/>
          <a:pathLst>
            <a:path>
              <a:moveTo>
                <a:pt x="0" y="0"/>
              </a:moveTo>
              <a:lnTo>
                <a:pt x="0" y="859445"/>
              </a:lnTo>
              <a:lnTo>
                <a:pt x="391430" y="859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F071F-7A81-4F46-8CDB-84F29F2DE582}">
      <dsp:nvSpPr>
        <dsp:cNvPr id="0" name=""/>
        <dsp:cNvSpPr/>
      </dsp:nvSpPr>
      <dsp:spPr>
        <a:xfrm>
          <a:off x="3167199" y="1029839"/>
          <a:ext cx="391430" cy="255280"/>
        </a:xfrm>
        <a:custGeom>
          <a:avLst/>
          <a:gdLst/>
          <a:ahLst/>
          <a:cxnLst/>
          <a:rect l="0" t="0" r="0" b="0"/>
          <a:pathLst>
            <a:path>
              <a:moveTo>
                <a:pt x="0" y="0"/>
              </a:moveTo>
              <a:lnTo>
                <a:pt x="0" y="255280"/>
              </a:lnTo>
              <a:lnTo>
                <a:pt x="391430" y="255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A26F12-3115-4C61-AA55-31CC051B1BCC}">
      <dsp:nvSpPr>
        <dsp:cNvPr id="0" name=""/>
        <dsp:cNvSpPr/>
      </dsp:nvSpPr>
      <dsp:spPr>
        <a:xfrm>
          <a:off x="2652383" y="425674"/>
          <a:ext cx="514816" cy="178696"/>
        </a:xfrm>
        <a:custGeom>
          <a:avLst/>
          <a:gdLst/>
          <a:ahLst/>
          <a:cxnLst/>
          <a:rect l="0" t="0" r="0" b="0"/>
          <a:pathLst>
            <a:path>
              <a:moveTo>
                <a:pt x="0" y="0"/>
              </a:moveTo>
              <a:lnTo>
                <a:pt x="0" y="89348"/>
              </a:lnTo>
              <a:lnTo>
                <a:pt x="514816" y="89348"/>
              </a:lnTo>
              <a:lnTo>
                <a:pt x="514816" y="178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1026D-7091-47F8-BBAE-675F3DB2C23C}">
      <dsp:nvSpPr>
        <dsp:cNvPr id="0" name=""/>
        <dsp:cNvSpPr/>
      </dsp:nvSpPr>
      <dsp:spPr>
        <a:xfrm>
          <a:off x="2137566" y="1029839"/>
          <a:ext cx="391430" cy="859445"/>
        </a:xfrm>
        <a:custGeom>
          <a:avLst/>
          <a:gdLst/>
          <a:ahLst/>
          <a:cxnLst/>
          <a:rect l="0" t="0" r="0" b="0"/>
          <a:pathLst>
            <a:path>
              <a:moveTo>
                <a:pt x="0" y="0"/>
              </a:moveTo>
              <a:lnTo>
                <a:pt x="0" y="859445"/>
              </a:lnTo>
              <a:lnTo>
                <a:pt x="391430" y="859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A4444-8BB5-4440-882C-5234A686B96B}">
      <dsp:nvSpPr>
        <dsp:cNvPr id="0" name=""/>
        <dsp:cNvSpPr/>
      </dsp:nvSpPr>
      <dsp:spPr>
        <a:xfrm>
          <a:off x="2137566" y="1029839"/>
          <a:ext cx="391430" cy="255280"/>
        </a:xfrm>
        <a:custGeom>
          <a:avLst/>
          <a:gdLst/>
          <a:ahLst/>
          <a:cxnLst/>
          <a:rect l="0" t="0" r="0" b="0"/>
          <a:pathLst>
            <a:path>
              <a:moveTo>
                <a:pt x="0" y="0"/>
              </a:moveTo>
              <a:lnTo>
                <a:pt x="0" y="255280"/>
              </a:lnTo>
              <a:lnTo>
                <a:pt x="391430" y="255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7D95-42C6-454D-8E61-90A22A18F310}">
      <dsp:nvSpPr>
        <dsp:cNvPr id="0" name=""/>
        <dsp:cNvSpPr/>
      </dsp:nvSpPr>
      <dsp:spPr>
        <a:xfrm>
          <a:off x="2137566" y="425674"/>
          <a:ext cx="514816" cy="178696"/>
        </a:xfrm>
        <a:custGeom>
          <a:avLst/>
          <a:gdLst/>
          <a:ahLst/>
          <a:cxnLst/>
          <a:rect l="0" t="0" r="0" b="0"/>
          <a:pathLst>
            <a:path>
              <a:moveTo>
                <a:pt x="514816" y="0"/>
              </a:moveTo>
              <a:lnTo>
                <a:pt x="514816" y="89348"/>
              </a:lnTo>
              <a:lnTo>
                <a:pt x="0" y="89348"/>
              </a:lnTo>
              <a:lnTo>
                <a:pt x="0" y="178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1A0C2-EB9A-4712-B4B2-2F5AF61CAC96}">
      <dsp:nvSpPr>
        <dsp:cNvPr id="0" name=""/>
        <dsp:cNvSpPr/>
      </dsp:nvSpPr>
      <dsp:spPr>
        <a:xfrm>
          <a:off x="2439649" y="206"/>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48900-EC27-4A52-86CD-71F212ADEEC2}">
      <dsp:nvSpPr>
        <dsp:cNvPr id="0" name=""/>
        <dsp:cNvSpPr/>
      </dsp:nvSpPr>
      <dsp:spPr>
        <a:xfrm>
          <a:off x="2439649" y="206"/>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3991C-F52D-41F1-A4A9-32059D767DEB}">
      <dsp:nvSpPr>
        <dsp:cNvPr id="0" name=""/>
        <dsp:cNvSpPr/>
      </dsp:nvSpPr>
      <dsp:spPr>
        <a:xfrm>
          <a:off x="2226914" y="76790"/>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TFS Instance</a:t>
          </a:r>
        </a:p>
      </dsp:txBody>
      <dsp:txXfrm>
        <a:off x="2226914" y="76790"/>
        <a:ext cx="850936" cy="272299"/>
      </dsp:txXfrm>
    </dsp:sp>
    <dsp:sp modelId="{27999FA6-037B-4891-93FC-AF0ACE7B605F}">
      <dsp:nvSpPr>
        <dsp:cNvPr id="0" name=""/>
        <dsp:cNvSpPr/>
      </dsp:nvSpPr>
      <dsp:spPr>
        <a:xfrm>
          <a:off x="1924832" y="60437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9A9D1-D0C9-429B-9D1C-EA0C451F7FED}">
      <dsp:nvSpPr>
        <dsp:cNvPr id="0" name=""/>
        <dsp:cNvSpPr/>
      </dsp:nvSpPr>
      <dsp:spPr>
        <a:xfrm>
          <a:off x="1924832" y="60437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2A400-6CD2-4C49-9997-23C4C9BC3D4E}">
      <dsp:nvSpPr>
        <dsp:cNvPr id="0" name=""/>
        <dsp:cNvSpPr/>
      </dsp:nvSpPr>
      <dsp:spPr>
        <a:xfrm>
          <a:off x="1712098" y="680955"/>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Collection 1</a:t>
          </a:r>
        </a:p>
      </dsp:txBody>
      <dsp:txXfrm>
        <a:off x="1712098" y="680955"/>
        <a:ext cx="850936" cy="272299"/>
      </dsp:txXfrm>
    </dsp:sp>
    <dsp:sp modelId="{904E8DD3-6812-43C7-ABF5-A10147BC0C7B}">
      <dsp:nvSpPr>
        <dsp:cNvPr id="0" name=""/>
        <dsp:cNvSpPr/>
      </dsp:nvSpPr>
      <dsp:spPr>
        <a:xfrm>
          <a:off x="2477941" y="1208535"/>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20FD7B-C0E6-49D8-9D5D-546545C3A13A}">
      <dsp:nvSpPr>
        <dsp:cNvPr id="0" name=""/>
        <dsp:cNvSpPr/>
      </dsp:nvSpPr>
      <dsp:spPr>
        <a:xfrm>
          <a:off x="2477941" y="1208535"/>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2C66F-84C7-40CF-A161-46AE861E258B}">
      <dsp:nvSpPr>
        <dsp:cNvPr id="0" name=""/>
        <dsp:cNvSpPr/>
      </dsp:nvSpPr>
      <dsp:spPr>
        <a:xfrm>
          <a:off x="2265207" y="1285120"/>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1</a:t>
          </a:r>
        </a:p>
      </dsp:txBody>
      <dsp:txXfrm>
        <a:off x="2265207" y="1285120"/>
        <a:ext cx="850936" cy="272299"/>
      </dsp:txXfrm>
    </dsp:sp>
    <dsp:sp modelId="{0C24555C-ADF1-45B0-974E-55E01B69C3D8}">
      <dsp:nvSpPr>
        <dsp:cNvPr id="0" name=""/>
        <dsp:cNvSpPr/>
      </dsp:nvSpPr>
      <dsp:spPr>
        <a:xfrm>
          <a:off x="2477941" y="181270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C6F5E-DAD6-4F97-B682-16FFB56E4F76}">
      <dsp:nvSpPr>
        <dsp:cNvPr id="0" name=""/>
        <dsp:cNvSpPr/>
      </dsp:nvSpPr>
      <dsp:spPr>
        <a:xfrm>
          <a:off x="2477941" y="181270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47C6A-2BF5-4A1E-B730-A96EFF1806F4}">
      <dsp:nvSpPr>
        <dsp:cNvPr id="0" name=""/>
        <dsp:cNvSpPr/>
      </dsp:nvSpPr>
      <dsp:spPr>
        <a:xfrm>
          <a:off x="2265207" y="1889284"/>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2</a:t>
          </a:r>
        </a:p>
      </dsp:txBody>
      <dsp:txXfrm>
        <a:off x="2265207" y="1889284"/>
        <a:ext cx="850936" cy="272299"/>
      </dsp:txXfrm>
    </dsp:sp>
    <dsp:sp modelId="{FA09453E-07C4-4D8B-A5EF-33EA1B1FE8F4}">
      <dsp:nvSpPr>
        <dsp:cNvPr id="0" name=""/>
        <dsp:cNvSpPr/>
      </dsp:nvSpPr>
      <dsp:spPr>
        <a:xfrm>
          <a:off x="2954465" y="60437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5D6D4-D1D1-4C6A-B9B8-E771274A0056}">
      <dsp:nvSpPr>
        <dsp:cNvPr id="0" name=""/>
        <dsp:cNvSpPr/>
      </dsp:nvSpPr>
      <dsp:spPr>
        <a:xfrm>
          <a:off x="2954465" y="60437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AFBD0-E88A-4728-85D0-C23890AA4F1B}">
      <dsp:nvSpPr>
        <dsp:cNvPr id="0" name=""/>
        <dsp:cNvSpPr/>
      </dsp:nvSpPr>
      <dsp:spPr>
        <a:xfrm>
          <a:off x="2741731" y="680955"/>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Collection 2</a:t>
          </a:r>
        </a:p>
      </dsp:txBody>
      <dsp:txXfrm>
        <a:off x="2741731" y="680955"/>
        <a:ext cx="850936" cy="272299"/>
      </dsp:txXfrm>
    </dsp:sp>
    <dsp:sp modelId="{0C7214EE-AD6A-4E75-9BFE-97BC9F16F2F8}">
      <dsp:nvSpPr>
        <dsp:cNvPr id="0" name=""/>
        <dsp:cNvSpPr/>
      </dsp:nvSpPr>
      <dsp:spPr>
        <a:xfrm>
          <a:off x="3507574" y="1208535"/>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86617-F16C-4596-94F3-6315A836EDA9}">
      <dsp:nvSpPr>
        <dsp:cNvPr id="0" name=""/>
        <dsp:cNvSpPr/>
      </dsp:nvSpPr>
      <dsp:spPr>
        <a:xfrm>
          <a:off x="3507574" y="1208535"/>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3B5AB-1FF1-492B-8B87-9C6819B42FD6}">
      <dsp:nvSpPr>
        <dsp:cNvPr id="0" name=""/>
        <dsp:cNvSpPr/>
      </dsp:nvSpPr>
      <dsp:spPr>
        <a:xfrm>
          <a:off x="3294840" y="1285120"/>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3</a:t>
          </a:r>
        </a:p>
      </dsp:txBody>
      <dsp:txXfrm>
        <a:off x="3294840" y="1285120"/>
        <a:ext cx="850936" cy="272299"/>
      </dsp:txXfrm>
    </dsp:sp>
    <dsp:sp modelId="{D55F8C00-FF3C-4B8F-83F4-940D1E2B661D}">
      <dsp:nvSpPr>
        <dsp:cNvPr id="0" name=""/>
        <dsp:cNvSpPr/>
      </dsp:nvSpPr>
      <dsp:spPr>
        <a:xfrm>
          <a:off x="3507574" y="181270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82EB9-4610-4C8C-94EB-A23B50FEA186}">
      <dsp:nvSpPr>
        <dsp:cNvPr id="0" name=""/>
        <dsp:cNvSpPr/>
      </dsp:nvSpPr>
      <dsp:spPr>
        <a:xfrm>
          <a:off x="3507574" y="181270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E7351-D7A2-4695-90D8-646AF4604289}">
      <dsp:nvSpPr>
        <dsp:cNvPr id="0" name=""/>
        <dsp:cNvSpPr/>
      </dsp:nvSpPr>
      <dsp:spPr>
        <a:xfrm>
          <a:off x="3294840" y="1889284"/>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4</a:t>
          </a:r>
        </a:p>
      </dsp:txBody>
      <dsp:txXfrm>
        <a:off x="3294840" y="1889284"/>
        <a:ext cx="850936" cy="2722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CA3022-9DA5-4A57-86D7-B5940C1B8F9C}">
      <dsp:nvSpPr>
        <dsp:cNvPr id="0" name=""/>
        <dsp:cNvSpPr/>
      </dsp:nvSpPr>
      <dsp:spPr>
        <a:xfrm>
          <a:off x="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Download new TFS Release</a:t>
          </a:r>
        </a:p>
      </dsp:txBody>
      <dsp:txXfrm>
        <a:off x="20086" y="184403"/>
        <a:ext cx="645627" cy="745618"/>
      </dsp:txXfrm>
    </dsp:sp>
    <dsp:sp modelId="{17A3CD60-2A17-496B-B3C7-8C6108D236A0}">
      <dsp:nvSpPr>
        <dsp:cNvPr id="0" name=""/>
        <dsp:cNvSpPr/>
      </dsp:nvSpPr>
      <dsp:spPr>
        <a:xfrm>
          <a:off x="75438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54380" y="506189"/>
        <a:ext cx="101772" cy="102046"/>
      </dsp:txXfrm>
    </dsp:sp>
    <dsp:sp modelId="{60B6E80A-B9B5-42A2-8D0C-5A79DBFC7C21}">
      <dsp:nvSpPr>
        <dsp:cNvPr id="0" name=""/>
        <dsp:cNvSpPr/>
      </dsp:nvSpPr>
      <dsp:spPr>
        <a:xfrm>
          <a:off x="96012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Restore PROD state to QA</a:t>
          </a:r>
        </a:p>
      </dsp:txBody>
      <dsp:txXfrm>
        <a:off x="980206" y="184403"/>
        <a:ext cx="645627" cy="745618"/>
      </dsp:txXfrm>
    </dsp:sp>
    <dsp:sp modelId="{D0FBD1E0-7155-4252-A7AF-D40E9DEDD18E}">
      <dsp:nvSpPr>
        <dsp:cNvPr id="0" name=""/>
        <dsp:cNvSpPr/>
      </dsp:nvSpPr>
      <dsp:spPr>
        <a:xfrm>
          <a:off x="171450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14500" y="506189"/>
        <a:ext cx="101772" cy="102046"/>
      </dsp:txXfrm>
    </dsp:sp>
    <dsp:sp modelId="{C613E33D-6543-4F4A-A42B-7A2D9CDEE95D}">
      <dsp:nvSpPr>
        <dsp:cNvPr id="0" name=""/>
        <dsp:cNvSpPr/>
      </dsp:nvSpPr>
      <dsp:spPr>
        <a:xfrm>
          <a:off x="192024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Perform trial upgrade against QA</a:t>
          </a:r>
        </a:p>
      </dsp:txBody>
      <dsp:txXfrm>
        <a:off x="1940326" y="184403"/>
        <a:ext cx="645627" cy="745618"/>
      </dsp:txXfrm>
    </dsp:sp>
    <dsp:sp modelId="{67C6573D-71AC-40CF-824F-24D0BAFEE6F9}">
      <dsp:nvSpPr>
        <dsp:cNvPr id="0" name=""/>
        <dsp:cNvSpPr/>
      </dsp:nvSpPr>
      <dsp:spPr>
        <a:xfrm>
          <a:off x="267462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74620" y="506189"/>
        <a:ext cx="101772" cy="102046"/>
      </dsp:txXfrm>
    </dsp:sp>
    <dsp:sp modelId="{93D89D4E-A032-4B5E-B787-5071D35DF7AF}">
      <dsp:nvSpPr>
        <dsp:cNvPr id="0" name=""/>
        <dsp:cNvSpPr/>
      </dsp:nvSpPr>
      <dsp:spPr>
        <a:xfrm>
          <a:off x="288036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Investigate issues (if any)</a:t>
          </a:r>
        </a:p>
      </dsp:txBody>
      <dsp:txXfrm>
        <a:off x="2900446" y="184403"/>
        <a:ext cx="645627" cy="745618"/>
      </dsp:txXfrm>
    </dsp:sp>
    <dsp:sp modelId="{C41AD5DD-9717-4A18-83CF-145376E0B273}">
      <dsp:nvSpPr>
        <dsp:cNvPr id="0" name=""/>
        <dsp:cNvSpPr/>
      </dsp:nvSpPr>
      <dsp:spPr>
        <a:xfrm>
          <a:off x="363474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34740" y="506189"/>
        <a:ext cx="101772" cy="102046"/>
      </dsp:txXfrm>
    </dsp:sp>
    <dsp:sp modelId="{F7B3E9F1-5323-466E-8482-1C574693DDB7}">
      <dsp:nvSpPr>
        <dsp:cNvPr id="0" name=""/>
        <dsp:cNvSpPr/>
      </dsp:nvSpPr>
      <dsp:spPr>
        <a:xfrm>
          <a:off x="384048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successful upgrade, schedule upgrade on PROD</a:t>
          </a:r>
        </a:p>
      </dsp:txBody>
      <dsp:txXfrm>
        <a:off x="3860566" y="184403"/>
        <a:ext cx="645627" cy="745618"/>
      </dsp:txXfrm>
    </dsp:sp>
    <dsp:sp modelId="{AC61736C-539B-449A-AAD6-5CB293EB884B}">
      <dsp:nvSpPr>
        <dsp:cNvPr id="0" name=""/>
        <dsp:cNvSpPr/>
      </dsp:nvSpPr>
      <dsp:spPr>
        <a:xfrm>
          <a:off x="459486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594860" y="506189"/>
        <a:ext cx="101772" cy="102046"/>
      </dsp:txXfrm>
    </dsp:sp>
    <dsp:sp modelId="{73D8E316-6CB4-4B01-BEC2-E51896D10C0A}">
      <dsp:nvSpPr>
        <dsp:cNvPr id="0" name=""/>
        <dsp:cNvSpPr/>
      </dsp:nvSpPr>
      <dsp:spPr>
        <a:xfrm>
          <a:off x="480060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Perform Upgrade on PROD</a:t>
          </a:r>
        </a:p>
      </dsp:txBody>
      <dsp:txXfrm>
        <a:off x="4820686" y="184403"/>
        <a:ext cx="645627" cy="74561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C6C6BD-338E-42E5-AC73-9FDA1D7D4B3A}">
      <dsp:nvSpPr>
        <dsp:cNvPr id="0" name=""/>
        <dsp:cNvSpPr/>
      </dsp:nvSpPr>
      <dsp:spPr>
        <a:xfrm>
          <a:off x="1540"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Initial Meeting</a:t>
          </a:r>
        </a:p>
      </dsp:txBody>
      <dsp:txXfrm>
        <a:off x="1540" y="238318"/>
        <a:ext cx="818405" cy="325232"/>
      </dsp:txXfrm>
    </dsp:sp>
    <dsp:sp modelId="{999447A6-C8D7-46C1-81DF-FB506BB91A1E}">
      <dsp:nvSpPr>
        <dsp:cNvPr id="0" name=""/>
        <dsp:cNvSpPr/>
      </dsp:nvSpPr>
      <dsp:spPr>
        <a:xfrm>
          <a:off x="1540"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Overview of TFS</a:t>
          </a:r>
        </a:p>
        <a:p>
          <a:pPr marL="57150" lvl="1" indent="-57150" algn="l" defTabSz="311150">
            <a:lnSpc>
              <a:spcPct val="90000"/>
            </a:lnSpc>
            <a:spcBef>
              <a:spcPct val="0"/>
            </a:spcBef>
            <a:spcAft>
              <a:spcPct val="15000"/>
            </a:spcAft>
            <a:buChar char="••"/>
          </a:pPr>
          <a:r>
            <a:rPr lang="en-US" sz="700" kern="1200"/>
            <a:t> Introduction to ETFS</a:t>
          </a:r>
        </a:p>
        <a:p>
          <a:pPr marL="57150" lvl="1" indent="-57150" algn="l" defTabSz="311150">
            <a:lnSpc>
              <a:spcPct val="90000"/>
            </a:lnSpc>
            <a:spcBef>
              <a:spcPct val="0"/>
            </a:spcBef>
            <a:spcAft>
              <a:spcPct val="15000"/>
            </a:spcAft>
            <a:buChar char="••"/>
          </a:pPr>
          <a:r>
            <a:rPr lang="en-US" sz="700" kern="1200"/>
            <a:t> Demonstrate Capabilites</a:t>
          </a:r>
        </a:p>
        <a:p>
          <a:pPr marL="57150" lvl="1" indent="-57150" algn="l" defTabSz="311150">
            <a:lnSpc>
              <a:spcPct val="90000"/>
            </a:lnSpc>
            <a:spcBef>
              <a:spcPct val="0"/>
            </a:spcBef>
            <a:spcAft>
              <a:spcPct val="15000"/>
            </a:spcAft>
            <a:buChar char="••"/>
          </a:pPr>
          <a:r>
            <a:rPr lang="en-US" sz="700" kern="1200"/>
            <a:t> Case Studies</a:t>
          </a:r>
        </a:p>
      </dsp:txBody>
      <dsp:txXfrm>
        <a:off x="1540" y="563550"/>
        <a:ext cx="818405" cy="819897"/>
      </dsp:txXfrm>
    </dsp:sp>
    <dsp:sp modelId="{7E3DF3EC-8D93-4F42-B5B4-1116B4BC6E3E}">
      <dsp:nvSpPr>
        <dsp:cNvPr id="0" name=""/>
        <dsp:cNvSpPr/>
      </dsp:nvSpPr>
      <dsp:spPr>
        <a:xfrm>
          <a:off x="934523"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Team Interview</a:t>
          </a:r>
        </a:p>
      </dsp:txBody>
      <dsp:txXfrm>
        <a:off x="934523" y="238318"/>
        <a:ext cx="818405" cy="325232"/>
      </dsp:txXfrm>
    </dsp:sp>
    <dsp:sp modelId="{0437265B-624C-44C8-873D-8934989DAB0F}">
      <dsp:nvSpPr>
        <dsp:cNvPr id="0" name=""/>
        <dsp:cNvSpPr/>
      </dsp:nvSpPr>
      <dsp:spPr>
        <a:xfrm>
          <a:off x="934523"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Collect information on team(s)</a:t>
          </a:r>
        </a:p>
        <a:p>
          <a:pPr marL="57150" lvl="1" indent="-57150" algn="l" defTabSz="311150">
            <a:lnSpc>
              <a:spcPct val="90000"/>
            </a:lnSpc>
            <a:spcBef>
              <a:spcPct val="0"/>
            </a:spcBef>
            <a:spcAft>
              <a:spcPct val="15000"/>
            </a:spcAft>
            <a:buChar char="••"/>
          </a:pPr>
          <a:r>
            <a:rPr lang="en-US" sz="700" kern="1200"/>
            <a:t> Identify desired usage scenario</a:t>
          </a:r>
        </a:p>
      </dsp:txBody>
      <dsp:txXfrm>
        <a:off x="934523" y="563550"/>
        <a:ext cx="818405" cy="819897"/>
      </dsp:txXfrm>
    </dsp:sp>
    <dsp:sp modelId="{5BCD73DA-DC59-4C52-AB22-D62F1EFD9B3A}">
      <dsp:nvSpPr>
        <dsp:cNvPr id="0" name=""/>
        <dsp:cNvSpPr/>
      </dsp:nvSpPr>
      <dsp:spPr>
        <a:xfrm>
          <a:off x="1867505"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Training</a:t>
          </a:r>
        </a:p>
      </dsp:txBody>
      <dsp:txXfrm>
        <a:off x="1867505" y="238318"/>
        <a:ext cx="818405" cy="325232"/>
      </dsp:txXfrm>
    </dsp:sp>
    <dsp:sp modelId="{90FEFF58-910B-417A-A697-33DD014B2B05}">
      <dsp:nvSpPr>
        <dsp:cNvPr id="0" name=""/>
        <dsp:cNvSpPr/>
      </dsp:nvSpPr>
      <dsp:spPr>
        <a:xfrm>
          <a:off x="1867505"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Induction to TFS</a:t>
          </a:r>
        </a:p>
        <a:p>
          <a:pPr marL="57150" lvl="1" indent="-57150" algn="l" defTabSz="311150">
            <a:lnSpc>
              <a:spcPct val="90000"/>
            </a:lnSpc>
            <a:spcBef>
              <a:spcPct val="0"/>
            </a:spcBef>
            <a:spcAft>
              <a:spcPct val="15000"/>
            </a:spcAft>
            <a:buChar char="••"/>
          </a:pPr>
          <a:r>
            <a:rPr lang="en-US" sz="700" kern="1200"/>
            <a:t> Access to Hand-on Labs</a:t>
          </a:r>
        </a:p>
        <a:p>
          <a:pPr marL="57150" lvl="1" indent="-57150" algn="l" defTabSz="311150">
            <a:lnSpc>
              <a:spcPct val="90000"/>
            </a:lnSpc>
            <a:spcBef>
              <a:spcPct val="0"/>
            </a:spcBef>
            <a:spcAft>
              <a:spcPct val="15000"/>
            </a:spcAft>
            <a:buChar char="••"/>
          </a:pPr>
          <a:r>
            <a:rPr lang="en-US" sz="700" kern="1200"/>
            <a:t> Access to Trail instance of ETFS</a:t>
          </a:r>
        </a:p>
      </dsp:txBody>
      <dsp:txXfrm>
        <a:off x="1867505" y="563550"/>
        <a:ext cx="818405" cy="819897"/>
      </dsp:txXfrm>
    </dsp:sp>
    <dsp:sp modelId="{422D1270-6FF0-40A5-8FE4-8045CF7EEE8D}">
      <dsp:nvSpPr>
        <dsp:cNvPr id="0" name=""/>
        <dsp:cNvSpPr/>
      </dsp:nvSpPr>
      <dsp:spPr>
        <a:xfrm>
          <a:off x="2800488"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Migration</a:t>
          </a:r>
        </a:p>
      </dsp:txBody>
      <dsp:txXfrm>
        <a:off x="2800488" y="238318"/>
        <a:ext cx="818405" cy="325232"/>
      </dsp:txXfrm>
    </dsp:sp>
    <dsp:sp modelId="{608C8DAD-C88F-433E-8936-36274E04BE64}">
      <dsp:nvSpPr>
        <dsp:cNvPr id="0" name=""/>
        <dsp:cNvSpPr/>
      </dsp:nvSpPr>
      <dsp:spPr>
        <a:xfrm>
          <a:off x="2800488"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Solutions Team performs trial migration</a:t>
          </a:r>
        </a:p>
        <a:p>
          <a:pPr marL="57150" lvl="1" indent="-57150" algn="l" defTabSz="311150">
            <a:lnSpc>
              <a:spcPct val="90000"/>
            </a:lnSpc>
            <a:spcBef>
              <a:spcPct val="0"/>
            </a:spcBef>
            <a:spcAft>
              <a:spcPct val="15000"/>
            </a:spcAft>
            <a:buChar char="••"/>
          </a:pPr>
          <a:r>
            <a:rPr lang="en-US" sz="700" kern="1200"/>
            <a:t> Build and proxy machines provisioned</a:t>
          </a:r>
        </a:p>
      </dsp:txBody>
      <dsp:txXfrm>
        <a:off x="2800488" y="563550"/>
        <a:ext cx="818405" cy="819897"/>
      </dsp:txXfrm>
    </dsp:sp>
    <dsp:sp modelId="{9AA522CD-D447-4952-AA53-92EE67C5368C}">
      <dsp:nvSpPr>
        <dsp:cNvPr id="0" name=""/>
        <dsp:cNvSpPr/>
      </dsp:nvSpPr>
      <dsp:spPr>
        <a:xfrm>
          <a:off x="3733471"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Go Live</a:t>
          </a:r>
        </a:p>
      </dsp:txBody>
      <dsp:txXfrm>
        <a:off x="3733471" y="238318"/>
        <a:ext cx="818405" cy="325232"/>
      </dsp:txXfrm>
    </dsp:sp>
    <dsp:sp modelId="{35BCC8FF-550E-48B9-9F31-8E39417D0D78}">
      <dsp:nvSpPr>
        <dsp:cNvPr id="0" name=""/>
        <dsp:cNvSpPr/>
      </dsp:nvSpPr>
      <dsp:spPr>
        <a:xfrm>
          <a:off x="3733471"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Team go-live on ETFS at scheduled date/time</a:t>
          </a:r>
        </a:p>
        <a:p>
          <a:pPr marL="57150" lvl="1" indent="-57150" algn="l" defTabSz="311150">
            <a:lnSpc>
              <a:spcPct val="90000"/>
            </a:lnSpc>
            <a:spcBef>
              <a:spcPct val="0"/>
            </a:spcBef>
            <a:spcAft>
              <a:spcPct val="15000"/>
            </a:spcAft>
            <a:buChar char="••"/>
          </a:pPr>
          <a:r>
            <a:rPr lang="en-US" sz="700" kern="1200"/>
            <a:t> Archive system(if any) put into Read-only mode</a:t>
          </a:r>
        </a:p>
      </dsp:txBody>
      <dsp:txXfrm>
        <a:off x="3733471" y="563550"/>
        <a:ext cx="818405" cy="819897"/>
      </dsp:txXfrm>
    </dsp:sp>
    <dsp:sp modelId="{E257A250-5A5C-45D1-8E35-7B96C9AD3A1B}">
      <dsp:nvSpPr>
        <dsp:cNvPr id="0" name=""/>
        <dsp:cNvSpPr/>
      </dsp:nvSpPr>
      <dsp:spPr>
        <a:xfrm>
          <a:off x="4666453"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Maintain</a:t>
          </a:r>
        </a:p>
      </dsp:txBody>
      <dsp:txXfrm>
        <a:off x="4666453" y="238318"/>
        <a:ext cx="818405" cy="325232"/>
      </dsp:txXfrm>
    </dsp:sp>
    <dsp:sp modelId="{93AD8824-A29B-40F4-9482-B78684C9AAB7}">
      <dsp:nvSpPr>
        <dsp:cNvPr id="0" name=""/>
        <dsp:cNvSpPr/>
      </dsp:nvSpPr>
      <dsp:spPr>
        <a:xfrm>
          <a:off x="4666453"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Relationship Manager stay connect to Team</a:t>
          </a:r>
        </a:p>
        <a:p>
          <a:pPr marL="57150" lvl="1" indent="-57150" algn="l" defTabSz="311150">
            <a:lnSpc>
              <a:spcPct val="90000"/>
            </a:lnSpc>
            <a:spcBef>
              <a:spcPct val="0"/>
            </a:spcBef>
            <a:spcAft>
              <a:spcPct val="15000"/>
            </a:spcAft>
            <a:buChar char="••"/>
          </a:pPr>
          <a:r>
            <a:rPr lang="en-US" sz="700" kern="1200"/>
            <a:t> Are needs being met?</a:t>
          </a:r>
        </a:p>
        <a:p>
          <a:pPr marL="57150" lvl="1" indent="-57150" algn="l" defTabSz="311150">
            <a:lnSpc>
              <a:spcPct val="90000"/>
            </a:lnSpc>
            <a:spcBef>
              <a:spcPct val="0"/>
            </a:spcBef>
            <a:spcAft>
              <a:spcPct val="15000"/>
            </a:spcAft>
            <a:buChar char="••"/>
          </a:pPr>
          <a:r>
            <a:rPr lang="en-US" sz="700" kern="1200"/>
            <a:t> Projects running smoothly?</a:t>
          </a:r>
        </a:p>
      </dsp:txBody>
      <dsp:txXfrm>
        <a:off x="4666453" y="563550"/>
        <a:ext cx="818405" cy="8198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BDEEC308F44E83B4AD22C9A6BB7D77"/>
        <w:category>
          <w:name w:val="General"/>
          <w:gallery w:val="placeholder"/>
        </w:category>
        <w:types>
          <w:type w:val="bbPlcHdr"/>
        </w:types>
        <w:behaviors>
          <w:behavior w:val="content"/>
        </w:behaviors>
        <w:guid w:val="{FD2CE08B-AB38-483B-9248-806ACF21D014}"/>
      </w:docPartPr>
      <w:docPartBody>
        <w:p w:rsidR="006C558E" w:rsidRDefault="002A5EA6" w:rsidP="002A5EA6">
          <w:pPr>
            <w:pStyle w:val="ECBDEEC308F44E83B4AD22C9A6BB7D77"/>
          </w:pPr>
          <w:r>
            <w:rPr>
              <w:color w:val="2E74B5" w:themeColor="accent1" w:themeShade="BF"/>
              <w:sz w:val="24"/>
              <w:szCs w:val="24"/>
            </w:rPr>
            <w:t>[Company name]</w:t>
          </w:r>
        </w:p>
      </w:docPartBody>
    </w:docPart>
    <w:docPart>
      <w:docPartPr>
        <w:name w:val="156519DD5EDA40EF998E7D4D3C7EA46D"/>
        <w:category>
          <w:name w:val="General"/>
          <w:gallery w:val="placeholder"/>
        </w:category>
        <w:types>
          <w:type w:val="bbPlcHdr"/>
        </w:types>
        <w:behaviors>
          <w:behavior w:val="content"/>
        </w:behaviors>
        <w:guid w:val="{98C035D6-62F7-45C9-84DD-C527C01CFB89}"/>
      </w:docPartPr>
      <w:docPartBody>
        <w:p w:rsidR="006C558E" w:rsidRDefault="002A5EA6" w:rsidP="002A5EA6">
          <w:pPr>
            <w:pStyle w:val="156519DD5EDA40EF998E7D4D3C7EA46D"/>
          </w:pPr>
          <w:r>
            <w:rPr>
              <w:rFonts w:asciiTheme="majorHAnsi" w:eastAsiaTheme="majorEastAsia" w:hAnsiTheme="majorHAnsi" w:cstheme="majorBidi"/>
              <w:color w:val="5B9BD5" w:themeColor="accent1"/>
              <w:sz w:val="88"/>
              <w:szCs w:val="88"/>
            </w:rPr>
            <w:t>[Document title]</w:t>
          </w:r>
        </w:p>
      </w:docPartBody>
    </w:docPart>
    <w:docPart>
      <w:docPartPr>
        <w:name w:val="E9AEF6D258E04839BEBAC1575D012E0B"/>
        <w:category>
          <w:name w:val="General"/>
          <w:gallery w:val="placeholder"/>
        </w:category>
        <w:types>
          <w:type w:val="bbPlcHdr"/>
        </w:types>
        <w:behaviors>
          <w:behavior w:val="content"/>
        </w:behaviors>
        <w:guid w:val="{005AECBD-5E3C-42D7-BAA3-361FA6098CA8}"/>
      </w:docPartPr>
      <w:docPartBody>
        <w:p w:rsidR="006C558E" w:rsidRDefault="002A5EA6" w:rsidP="002A5EA6">
          <w:pPr>
            <w:pStyle w:val="E9AEF6D258E04839BEBAC1575D012E0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A5EA6"/>
    <w:rsid w:val="002A5EA6"/>
    <w:rsid w:val="00315F6C"/>
    <w:rsid w:val="004D045A"/>
    <w:rsid w:val="004D2B4F"/>
    <w:rsid w:val="006257BA"/>
    <w:rsid w:val="006C558E"/>
    <w:rsid w:val="006C612F"/>
    <w:rsid w:val="007D78FB"/>
    <w:rsid w:val="009055CB"/>
    <w:rsid w:val="00A47824"/>
    <w:rsid w:val="00A70BE9"/>
    <w:rsid w:val="00B44115"/>
    <w:rsid w:val="00C807BF"/>
    <w:rsid w:val="00F0009A"/>
    <w:rsid w:val="00F7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BDEEC308F44E83B4AD22C9A6BB7D77">
    <w:name w:val="ECBDEEC308F44E83B4AD22C9A6BB7D77"/>
    <w:rsid w:val="002A5EA6"/>
  </w:style>
  <w:style w:type="paragraph" w:customStyle="1" w:styleId="156519DD5EDA40EF998E7D4D3C7EA46D">
    <w:name w:val="156519DD5EDA40EF998E7D4D3C7EA46D"/>
    <w:rsid w:val="002A5EA6"/>
  </w:style>
  <w:style w:type="paragraph" w:customStyle="1" w:styleId="E9AEF6D258E04839BEBAC1575D012E0B">
    <w:name w:val="E9AEF6D258E04839BEBAC1575D012E0B"/>
    <w:rsid w:val="002A5EA6"/>
  </w:style>
  <w:style w:type="paragraph" w:customStyle="1" w:styleId="111944F3E033452BBFA26E89F664DDDE">
    <w:name w:val="111944F3E033452BBFA26E89F664DDDE"/>
    <w:rsid w:val="002A5EA6"/>
  </w:style>
  <w:style w:type="paragraph" w:customStyle="1" w:styleId="583112CEB2624F428277888CB1D2A71B">
    <w:name w:val="583112CEB2624F428277888CB1D2A71B"/>
    <w:rsid w:val="002A5E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D0C259A7161F438FA784257010334D" ma:contentTypeVersion="0" ma:contentTypeDescription="Create a new document." ma:contentTypeScope="" ma:versionID="b2b09026a26ae8b88758c6f62fba2f84">
  <xsd:schema xmlns:xsd="http://www.w3.org/2001/XMLSchema" xmlns:xs="http://www.w3.org/2001/XMLSchema" xmlns:p="http://schemas.microsoft.com/office/2006/metadata/properties" targetNamespace="http://schemas.microsoft.com/office/2006/metadata/properties" ma:root="true" ma:fieldsID="d5c6aa9cbb78429ff5556453bce90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B10AE5-1183-4A62-9CFF-009854EB0808}">
  <ds:schemaRefs>
    <ds:schemaRef ds:uri="http://schemas.microsoft.com/sharepoint/v3/contenttype/forms"/>
  </ds:schemaRefs>
</ds:datastoreItem>
</file>

<file path=customXml/itemProps3.xml><?xml version="1.0" encoding="utf-8"?>
<ds:datastoreItem xmlns:ds="http://schemas.openxmlformats.org/officeDocument/2006/customXml" ds:itemID="{6E4DB338-E01A-4A74-910E-841BD4EC6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5AAA65-A44D-43B2-B8AF-A528BBFD6F8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64A1C99-0060-4AA7-A68A-C2296BFF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5020</Words>
  <Characters>28619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Enterprise Team Foundation Server  Requirements</vt:lpstr>
    </vt:vector>
  </TitlesOfParts>
  <Company>3M Corporate R&amp;D</Company>
  <LinksUpToDate>false</LinksUpToDate>
  <CharactersWithSpaces>33572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Team Foundation Server  Requirements</dc:title>
  <dc:subject>SEMS Lab</dc:subject>
  <dc:creator>Mike O'Brien</dc:creator>
  <cp:keywords/>
  <dc:description/>
  <cp:lastModifiedBy>Mike O'Brien</cp:lastModifiedBy>
  <cp:revision>2</cp:revision>
  <cp:lastPrinted>2014-05-20T16:29:00Z</cp:lastPrinted>
  <dcterms:created xsi:type="dcterms:W3CDTF">2014-10-01T18:41:00Z</dcterms:created>
  <dcterms:modified xsi:type="dcterms:W3CDTF">2014-10-01T18:41:00Z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0x010100B7D0C259A7161F438FA784257010334D</vt:lpwstr>
  </property>
</Properties>
</file>