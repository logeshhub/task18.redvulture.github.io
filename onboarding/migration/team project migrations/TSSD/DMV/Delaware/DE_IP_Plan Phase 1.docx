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B2B106" w14:textId="492159A2" w:rsidR="00FD384E" w:rsidRPr="00FD384E" w:rsidRDefault="002F406F" w:rsidP="005E412C">
      <w:pPr>
        <w:pStyle w:val="Title-MVSS"/>
      </w:pPr>
      <w:r>
        <w:t xml:space="preserve">3M </w:t>
      </w:r>
      <w:r w:rsidR="0033607C">
        <w:t>ATMM/DLRS IP Transition and Training</w:t>
      </w:r>
    </w:p>
    <w:p w14:paraId="69A8EE3A" w14:textId="2AEC9314" w:rsidR="002F406F" w:rsidRDefault="002F406F" w:rsidP="00FF55C5">
      <w:pPr>
        <w:pStyle w:val="Heading1"/>
      </w:pPr>
      <w:r w:rsidRPr="002F406F">
        <w:t>Overview</w:t>
      </w:r>
    </w:p>
    <w:p w14:paraId="5A93E573" w14:textId="1D7F5237" w:rsidR="002F406F" w:rsidRDefault="0033607C" w:rsidP="002F406F">
      <w:pPr>
        <w:rPr>
          <w:lang w:bidi="en-US"/>
        </w:rPr>
      </w:pPr>
      <w:r>
        <w:rPr>
          <w:lang w:bidi="en-US"/>
        </w:rPr>
        <w:t>The following plan outlines the steps and timing of the 3M ATMM and DLRS IP transition and training</w:t>
      </w:r>
      <w:r w:rsidR="00C726E9">
        <w:rPr>
          <w:lang w:bidi="en-US"/>
        </w:rPr>
        <w:t>.</w:t>
      </w:r>
    </w:p>
    <w:p w14:paraId="195F3F08" w14:textId="07DD1AAE" w:rsidR="002F406F" w:rsidRDefault="0033607C" w:rsidP="002F406F">
      <w:pPr>
        <w:rPr>
          <w:lang w:bidi="en-US"/>
        </w:rPr>
      </w:pPr>
      <w:r>
        <w:rPr>
          <w:lang w:bidi="en-US"/>
        </w:rPr>
        <w:t>The plan will be executed over three phases</w:t>
      </w:r>
      <w:r w:rsidR="002F406F">
        <w:rPr>
          <w:lang w:bidi="en-US"/>
        </w:rPr>
        <w:t>:</w:t>
      </w:r>
    </w:p>
    <w:p w14:paraId="7601E627" w14:textId="08A8E6E6" w:rsidR="002F406F" w:rsidRDefault="0033607C" w:rsidP="002C49CF">
      <w:pPr>
        <w:pStyle w:val="H1NumberedList1-MVSS"/>
      </w:pPr>
      <w:r>
        <w:t>Phase one will cover IP delivery and execution</w:t>
      </w:r>
      <w:r w:rsidR="002F406F">
        <w:t xml:space="preserve"> </w:t>
      </w:r>
    </w:p>
    <w:p w14:paraId="41E7549D" w14:textId="70E81122" w:rsidR="002F406F" w:rsidRDefault="0033607C" w:rsidP="002C49CF">
      <w:pPr>
        <w:pStyle w:val="H1NumberedList1-MVSS"/>
      </w:pPr>
      <w:r>
        <w:t>Phase two will cover IP training</w:t>
      </w:r>
    </w:p>
    <w:p w14:paraId="12736B4D" w14:textId="11E62CFB" w:rsidR="0033607C" w:rsidRDefault="0033607C" w:rsidP="002C49CF">
      <w:pPr>
        <w:pStyle w:val="H1NumberedList1-MVSS"/>
      </w:pPr>
      <w:r>
        <w:t>Phase three will cover change management and support</w:t>
      </w:r>
    </w:p>
    <w:p w14:paraId="7A3F96FB" w14:textId="77777777" w:rsidR="008E788C" w:rsidRDefault="008E788C" w:rsidP="002C49CF">
      <w:pPr>
        <w:pStyle w:val="Heading1"/>
      </w:pPr>
    </w:p>
    <w:p w14:paraId="1BE3C31F" w14:textId="77777777" w:rsidR="00FC2FEC" w:rsidRDefault="00FC2FEC" w:rsidP="00FC2FEC">
      <w:pPr>
        <w:pStyle w:val="H1BodyText-MVSS"/>
        <w:rPr>
          <w:lang w:bidi="en-US"/>
        </w:rPr>
      </w:pPr>
    </w:p>
    <w:p w14:paraId="0BC13EA7" w14:textId="77777777" w:rsidR="00FC2FEC" w:rsidRDefault="00FC2FEC" w:rsidP="00FC2FEC">
      <w:pPr>
        <w:pStyle w:val="H1BodyText-MVSS"/>
        <w:rPr>
          <w:lang w:bidi="en-US"/>
        </w:rPr>
      </w:pPr>
    </w:p>
    <w:p w14:paraId="74901696" w14:textId="77777777" w:rsidR="008E788C" w:rsidRDefault="008E788C" w:rsidP="002C49CF">
      <w:pPr>
        <w:pStyle w:val="Heading1"/>
      </w:pPr>
    </w:p>
    <w:p w14:paraId="7C2940F2" w14:textId="77777777" w:rsidR="004D69B4" w:rsidRPr="004D69B4" w:rsidRDefault="004D69B4" w:rsidP="004D69B4">
      <w:pPr>
        <w:pStyle w:val="H1BodyText-MVSS"/>
        <w:rPr>
          <w:lang w:bidi="en-US"/>
        </w:rPr>
      </w:pPr>
    </w:p>
    <w:p w14:paraId="56BF7EFD" w14:textId="77777777" w:rsidR="008E788C" w:rsidRDefault="008E788C" w:rsidP="002C49CF">
      <w:pPr>
        <w:pStyle w:val="Heading1"/>
      </w:pPr>
    </w:p>
    <w:p w14:paraId="0B778B8D" w14:textId="77777777" w:rsidR="008E788C" w:rsidRDefault="008E788C" w:rsidP="002C49CF">
      <w:pPr>
        <w:pStyle w:val="Heading1"/>
      </w:pPr>
    </w:p>
    <w:p w14:paraId="04315952" w14:textId="77777777" w:rsidR="008E788C" w:rsidRDefault="008E788C" w:rsidP="002C49CF">
      <w:pPr>
        <w:pStyle w:val="Heading1"/>
      </w:pPr>
    </w:p>
    <w:p w14:paraId="743C61FF" w14:textId="77777777" w:rsidR="008E788C" w:rsidRDefault="008E788C" w:rsidP="002C49CF">
      <w:pPr>
        <w:pStyle w:val="Heading1"/>
      </w:pPr>
    </w:p>
    <w:p w14:paraId="4B887137" w14:textId="77777777" w:rsidR="008E788C" w:rsidRDefault="008E788C" w:rsidP="002C49CF">
      <w:pPr>
        <w:pStyle w:val="Heading1"/>
      </w:pPr>
    </w:p>
    <w:p w14:paraId="72680773" w14:textId="77777777" w:rsidR="00E73C45" w:rsidRDefault="00E73C45" w:rsidP="00E73C45">
      <w:pPr>
        <w:pStyle w:val="H1BodyText-MVSS"/>
        <w:rPr>
          <w:lang w:bidi="en-US"/>
        </w:rPr>
      </w:pPr>
    </w:p>
    <w:p w14:paraId="1BF2C3AF" w14:textId="77777777" w:rsidR="00E73C45" w:rsidRPr="00E73C45" w:rsidRDefault="00E73C45" w:rsidP="00E73C45">
      <w:pPr>
        <w:pStyle w:val="H1BodyText-MVSS"/>
        <w:rPr>
          <w:lang w:bidi="en-US"/>
        </w:rPr>
      </w:pPr>
    </w:p>
    <w:p w14:paraId="4541DC6D" w14:textId="77777777" w:rsidR="00A732DF" w:rsidRDefault="00A732DF" w:rsidP="002C49CF">
      <w:pPr>
        <w:pStyle w:val="Heading1"/>
      </w:pPr>
    </w:p>
    <w:p w14:paraId="55AD6CD0" w14:textId="77777777" w:rsidR="004D69B4" w:rsidRPr="004D69B4" w:rsidRDefault="004D69B4" w:rsidP="004D69B4">
      <w:pPr>
        <w:pStyle w:val="H1BodyText-MVSS"/>
        <w:rPr>
          <w:lang w:bidi="en-US"/>
        </w:rPr>
      </w:pPr>
    </w:p>
    <w:p w14:paraId="45B83319" w14:textId="77777777" w:rsidR="0033607C" w:rsidRDefault="0033607C">
      <w:pPr>
        <w:rPr>
          <w:rFonts w:ascii="Cambria" w:eastAsia="Times New Roman" w:hAnsi="Cambria" w:cs="Times New Roman"/>
          <w:b/>
          <w:bCs/>
          <w:color w:val="4F81BD" w:themeColor="accent1"/>
          <w:sz w:val="28"/>
          <w:szCs w:val="28"/>
          <w:lang w:bidi="en-US"/>
        </w:rPr>
      </w:pPr>
      <w:r>
        <w:br w:type="page"/>
      </w:r>
    </w:p>
    <w:p w14:paraId="30DFB7E7" w14:textId="29F0677E" w:rsidR="002C49CF" w:rsidRDefault="000C7540" w:rsidP="002C49CF">
      <w:pPr>
        <w:pStyle w:val="Heading1"/>
      </w:pPr>
      <w:r>
        <w:lastRenderedPageBreak/>
        <w:t>Phase One</w:t>
      </w:r>
    </w:p>
    <w:p w14:paraId="75EDDBC9" w14:textId="36A6FB9E" w:rsidR="00C05AC1" w:rsidRPr="00C05AC1" w:rsidRDefault="00C05AC1" w:rsidP="00C05AC1">
      <w:pPr>
        <w:pStyle w:val="H1BodyText-MVSS"/>
        <w:rPr>
          <w:lang w:bidi="en-US"/>
        </w:rPr>
      </w:pPr>
      <w:r>
        <w:rPr>
          <w:lang w:bidi="en-US"/>
        </w:rPr>
        <w:t>Phase o</w:t>
      </w:r>
      <w:r w:rsidR="000A77CE">
        <w:rPr>
          <w:lang w:bidi="en-US"/>
        </w:rPr>
        <w:t>ne consists of IP delivery and installation conducted onsite over a period of five days</w:t>
      </w:r>
      <w:r w:rsidR="00C726E9">
        <w:rPr>
          <w:lang w:bidi="en-US"/>
        </w:rPr>
        <w:t xml:space="preserve"> and will be capped at 40 hours</w:t>
      </w:r>
      <w:r w:rsidR="000A77CE">
        <w:rPr>
          <w:lang w:bidi="en-US"/>
        </w:rPr>
        <w:t>.  The plan assumes a</w:t>
      </w:r>
      <w:r w:rsidR="00BD3327">
        <w:rPr>
          <w:lang w:bidi="en-US"/>
        </w:rPr>
        <w:t>n</w:t>
      </w:r>
      <w:r w:rsidR="000A77CE">
        <w:rPr>
          <w:lang w:bidi="en-US"/>
        </w:rPr>
        <w:t xml:space="preserve"> </w:t>
      </w:r>
      <w:r w:rsidR="00BD3327">
        <w:rPr>
          <w:lang w:bidi="en-US"/>
        </w:rPr>
        <w:t xml:space="preserve">eight </w:t>
      </w:r>
      <w:r w:rsidR="000A77CE">
        <w:rPr>
          <w:lang w:bidi="en-US"/>
        </w:rPr>
        <w:t xml:space="preserve">hour work day.  Actual time will depend on staff </w:t>
      </w:r>
      <w:r w:rsidR="005E0427">
        <w:rPr>
          <w:lang w:bidi="en-US"/>
        </w:rPr>
        <w:t>a</w:t>
      </w:r>
      <w:r w:rsidR="000A77CE">
        <w:rPr>
          <w:lang w:bidi="en-US"/>
        </w:rPr>
        <w:t>vailability and skill set.  The following table lists activities by day.</w:t>
      </w:r>
    </w:p>
    <w:p w14:paraId="113A37EC" w14:textId="0D847D8D" w:rsidR="002F406F" w:rsidRDefault="002F406F" w:rsidP="002C49CF">
      <w:pPr>
        <w:pStyle w:val="TableName-MVSS"/>
        <w:keepNext/>
      </w:pPr>
    </w:p>
    <w:tbl>
      <w:tblPr>
        <w:tblStyle w:val="TableGrid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900"/>
        <w:gridCol w:w="4770"/>
        <w:gridCol w:w="3798"/>
      </w:tblGrid>
      <w:tr w:rsidR="000A77CE" w14:paraId="4A2D5E57" w14:textId="235CE5C9" w:rsidTr="00A159CA">
        <w:trPr>
          <w:tblHeader/>
        </w:trPr>
        <w:tc>
          <w:tcPr>
            <w:tcW w:w="900" w:type="dxa"/>
            <w:shd w:val="clear" w:color="auto" w:fill="4F81BD" w:themeFill="accent1"/>
          </w:tcPr>
          <w:p w14:paraId="018013B5" w14:textId="202B0BD3" w:rsidR="000A77CE" w:rsidRPr="009C3CDA" w:rsidRDefault="000A77CE" w:rsidP="002F406F">
            <w:pPr>
              <w:pStyle w:val="TableHeader-MVSS"/>
            </w:pPr>
            <w:r>
              <w:t>Day</w:t>
            </w:r>
          </w:p>
        </w:tc>
        <w:tc>
          <w:tcPr>
            <w:tcW w:w="4770" w:type="dxa"/>
            <w:shd w:val="clear" w:color="auto" w:fill="4F81BD" w:themeFill="accent1"/>
          </w:tcPr>
          <w:p w14:paraId="2980B85C" w14:textId="4F0830B7" w:rsidR="000A77CE" w:rsidRPr="009C3CDA" w:rsidRDefault="000A77CE" w:rsidP="0040259F">
            <w:pPr>
              <w:pStyle w:val="TableHeader-MVSS"/>
            </w:pPr>
            <w:r>
              <w:t>Activity</w:t>
            </w:r>
          </w:p>
        </w:tc>
        <w:tc>
          <w:tcPr>
            <w:tcW w:w="3798" w:type="dxa"/>
            <w:shd w:val="clear" w:color="auto" w:fill="4F81BD" w:themeFill="accent1"/>
          </w:tcPr>
          <w:p w14:paraId="3DE81B53" w14:textId="256A313E" w:rsidR="000A77CE" w:rsidRDefault="000A77CE" w:rsidP="0040259F">
            <w:pPr>
              <w:pStyle w:val="TableHeader-MVSS"/>
            </w:pPr>
            <w:r>
              <w:t>Resources Required</w:t>
            </w:r>
          </w:p>
        </w:tc>
      </w:tr>
      <w:tr w:rsidR="000A77CE" w14:paraId="33BC1BEC" w14:textId="0C6D07B0" w:rsidTr="00A159CA">
        <w:tc>
          <w:tcPr>
            <w:tcW w:w="900" w:type="dxa"/>
          </w:tcPr>
          <w:p w14:paraId="4989086F" w14:textId="544B9DC8" w:rsidR="000A77CE" w:rsidRPr="009C3CDA" w:rsidRDefault="000A77CE" w:rsidP="00A13676">
            <w:pPr>
              <w:pStyle w:val="TableText-MVSS"/>
              <w:jc w:val="center"/>
            </w:pPr>
            <w:r>
              <w:t>Day 1</w:t>
            </w:r>
          </w:p>
        </w:tc>
        <w:tc>
          <w:tcPr>
            <w:tcW w:w="4770" w:type="dxa"/>
          </w:tcPr>
          <w:p w14:paraId="3E84AA4F" w14:textId="77777777" w:rsidR="000A77CE" w:rsidRPr="000A77CE" w:rsidRDefault="000A77CE" w:rsidP="004A7F62">
            <w:pPr>
              <w:pStyle w:val="H1NumberedList1-MVSS"/>
              <w:numPr>
                <w:ilvl w:val="0"/>
                <w:numId w:val="0"/>
              </w:numPr>
              <w:rPr>
                <w:rFonts w:cs="Times New Roman"/>
                <w:sz w:val="24"/>
                <w:szCs w:val="24"/>
              </w:rPr>
            </w:pPr>
            <w:r>
              <w:t>3M Team Arrives onsite</w:t>
            </w:r>
          </w:p>
          <w:p w14:paraId="5DB1B467" w14:textId="77777777" w:rsidR="000A77CE" w:rsidRDefault="000A77CE" w:rsidP="004A7F62">
            <w:pPr>
              <w:pStyle w:val="H1NumberedList1-MVSS"/>
              <w:numPr>
                <w:ilvl w:val="0"/>
                <w:numId w:val="0"/>
              </w:numPr>
            </w:pPr>
            <w:r w:rsidRPr="000A77CE">
              <w:t>Orientation, obtain work area, test network/Internet connectivity</w:t>
            </w:r>
          </w:p>
          <w:p w14:paraId="1616F7A9" w14:textId="77777777" w:rsidR="000A77CE" w:rsidRDefault="000A77CE" w:rsidP="004A7F62">
            <w:pPr>
              <w:pStyle w:val="H1NumberedList1-MVSS"/>
              <w:numPr>
                <w:ilvl w:val="0"/>
                <w:numId w:val="0"/>
              </w:numPr>
            </w:pPr>
            <w:r w:rsidRPr="000A77CE">
              <w:t>Certify target servers/desktop workstation to ensure we can connect</w:t>
            </w:r>
          </w:p>
          <w:p w14:paraId="6E4D87A3" w14:textId="77777777" w:rsidR="000A77CE" w:rsidRDefault="000A77CE" w:rsidP="004A7F62">
            <w:pPr>
              <w:pStyle w:val="H1NumberedList1-MVSS"/>
              <w:numPr>
                <w:ilvl w:val="0"/>
                <w:numId w:val="0"/>
              </w:numPr>
            </w:pPr>
            <w:r w:rsidRPr="000A77CE">
              <w:t>Deliver initial zip file of source code to Client for inspection</w:t>
            </w:r>
          </w:p>
          <w:p w14:paraId="352C1F25" w14:textId="77777777" w:rsidR="000A77CE" w:rsidRDefault="000A77CE" w:rsidP="004A7F62">
            <w:pPr>
              <w:pStyle w:val="H1NumberedList1-MVSS"/>
              <w:numPr>
                <w:ilvl w:val="0"/>
                <w:numId w:val="0"/>
              </w:numPr>
            </w:pPr>
            <w:r w:rsidRPr="000A77CE">
              <w:t>Perform TFS inspection</w:t>
            </w:r>
          </w:p>
          <w:p w14:paraId="29155DCC" w14:textId="749DB675" w:rsidR="000A77CE" w:rsidRPr="009C3CDA" w:rsidRDefault="000A77CE" w:rsidP="004A7F62">
            <w:pPr>
              <w:pStyle w:val="H1NumberedList1-MVSS"/>
              <w:numPr>
                <w:ilvl w:val="0"/>
                <w:numId w:val="0"/>
              </w:numPr>
            </w:pPr>
            <w:r w:rsidRPr="000A77CE">
              <w:t>Build source code extracted from zip file on a Client's developer workstation</w:t>
            </w:r>
            <w:r w:rsidRPr="004B326E">
              <w:t>Client to have installation media available (e.g. Windo</w:t>
            </w:r>
            <w:r>
              <w:t>ws Server OS, SQL Server, etc.)</w:t>
            </w:r>
          </w:p>
        </w:tc>
        <w:tc>
          <w:tcPr>
            <w:tcW w:w="3798" w:type="dxa"/>
          </w:tcPr>
          <w:p w14:paraId="75EFE140" w14:textId="670014F9" w:rsidR="000A77CE" w:rsidRDefault="000A77CE" w:rsidP="004A7F62">
            <w:pPr>
              <w:pStyle w:val="H1NumberedList1-MVSS"/>
              <w:numPr>
                <w:ilvl w:val="0"/>
                <w:numId w:val="0"/>
              </w:numPr>
            </w:pPr>
            <w:r>
              <w:t>TFS Administrator</w:t>
            </w:r>
          </w:p>
          <w:p w14:paraId="215ED36C" w14:textId="77777777" w:rsidR="000A77CE" w:rsidRDefault="000A77CE" w:rsidP="004A7F62">
            <w:pPr>
              <w:pStyle w:val="H1NumberedList1-MVSS"/>
              <w:numPr>
                <w:ilvl w:val="0"/>
                <w:numId w:val="0"/>
              </w:numPr>
            </w:pPr>
            <w:r>
              <w:t>Infrastructure Administrator</w:t>
            </w:r>
          </w:p>
          <w:p w14:paraId="63D6B579" w14:textId="77777777" w:rsidR="000A77CE" w:rsidRDefault="000A77CE" w:rsidP="004A7F62">
            <w:pPr>
              <w:pStyle w:val="H1NumberedList1-MVSS"/>
              <w:numPr>
                <w:ilvl w:val="0"/>
                <w:numId w:val="0"/>
              </w:numPr>
            </w:pPr>
            <w:r>
              <w:t>Active Directory Administrator</w:t>
            </w:r>
          </w:p>
          <w:p w14:paraId="4DCC97D2" w14:textId="02CC59CD" w:rsidR="000A77CE" w:rsidRDefault="000A77CE" w:rsidP="004A7F62">
            <w:pPr>
              <w:pStyle w:val="H1NumberedList1-MVSS"/>
              <w:numPr>
                <w:ilvl w:val="0"/>
                <w:numId w:val="0"/>
              </w:numPr>
            </w:pPr>
            <w:r>
              <w:t>All required media</w:t>
            </w:r>
          </w:p>
        </w:tc>
      </w:tr>
      <w:tr w:rsidR="00A159CA" w14:paraId="36E48DDE" w14:textId="77777777" w:rsidTr="00A159CA">
        <w:tc>
          <w:tcPr>
            <w:tcW w:w="900" w:type="dxa"/>
          </w:tcPr>
          <w:p w14:paraId="7C92DAD7" w14:textId="79235BFB" w:rsidR="00A159CA" w:rsidRDefault="00A159CA" w:rsidP="00A13676">
            <w:pPr>
              <w:pStyle w:val="TableText-MVSS"/>
              <w:jc w:val="center"/>
            </w:pPr>
            <w:r>
              <w:t>Day 2</w:t>
            </w:r>
          </w:p>
        </w:tc>
        <w:tc>
          <w:tcPr>
            <w:tcW w:w="4770" w:type="dxa"/>
          </w:tcPr>
          <w:p w14:paraId="691E3478" w14:textId="58627D37" w:rsidR="002A7EF5" w:rsidRPr="002A7EF5" w:rsidRDefault="002A7EF5" w:rsidP="004A7F62">
            <w:pPr>
              <w:pStyle w:val="H1NumberedList1-MVSS"/>
              <w:numPr>
                <w:ilvl w:val="0"/>
                <w:numId w:val="0"/>
              </w:numPr>
            </w:pPr>
            <w:r w:rsidRPr="002A7EF5">
              <w:t>Begin restoring the TFS backup</w:t>
            </w:r>
          </w:p>
          <w:p w14:paraId="72558487" w14:textId="77777777" w:rsidR="002A7EF5" w:rsidRDefault="002A7EF5" w:rsidP="004A7F62">
            <w:pPr>
              <w:pStyle w:val="H1NumberedList1-MVSS"/>
              <w:numPr>
                <w:ilvl w:val="0"/>
                <w:numId w:val="0"/>
              </w:numPr>
            </w:pPr>
            <w:r w:rsidRPr="002A7EF5">
              <w:t>Ensure that the application database server is prepared for deployment</w:t>
            </w:r>
          </w:p>
          <w:p w14:paraId="2E7915EA" w14:textId="7FC22D82" w:rsidR="002A7EF5" w:rsidRPr="002A7EF5" w:rsidRDefault="002A7EF5" w:rsidP="004A7F62">
            <w:pPr>
              <w:pStyle w:val="H1NumberedList1-MVSS"/>
              <w:numPr>
                <w:ilvl w:val="0"/>
                <w:numId w:val="0"/>
              </w:numPr>
            </w:pPr>
            <w:r w:rsidRPr="002A7EF5">
              <w:t>Restore the database backups</w:t>
            </w:r>
          </w:p>
          <w:p w14:paraId="764A7AD6" w14:textId="5CCC669A" w:rsidR="002A7EF5" w:rsidRPr="002A7EF5" w:rsidRDefault="002A7EF5" w:rsidP="004A7F62">
            <w:pPr>
              <w:pStyle w:val="H1NumberedList1-MVSS"/>
              <w:numPr>
                <w:ilvl w:val="0"/>
                <w:numId w:val="0"/>
              </w:numPr>
            </w:pPr>
            <w:r w:rsidRPr="002A7EF5">
              <w:t>Ensure that the application server is pr</w:t>
            </w:r>
            <w:r w:rsidR="004A7F62">
              <w:t xml:space="preserve">epare </w:t>
            </w:r>
            <w:r w:rsidRPr="002A7EF5">
              <w:t>for deployments (IIS configuration)</w:t>
            </w:r>
          </w:p>
          <w:p w14:paraId="224278BC" w14:textId="162FC558" w:rsidR="002A7EF5" w:rsidRPr="002A7EF5" w:rsidRDefault="002A7EF5" w:rsidP="004A7F62">
            <w:pPr>
              <w:pStyle w:val="H1NumberedList1-MVSS"/>
              <w:numPr>
                <w:ilvl w:val="0"/>
                <w:numId w:val="0"/>
              </w:numPr>
            </w:pPr>
            <w:r w:rsidRPr="002A7EF5">
              <w:t>Tool Setup:</w:t>
            </w:r>
          </w:p>
          <w:p w14:paraId="6B1E9119" w14:textId="15292DAD" w:rsidR="002A7EF5" w:rsidRPr="002A7EF5" w:rsidRDefault="002A7EF5" w:rsidP="004A7F62">
            <w:pPr>
              <w:pStyle w:val="H1NumberedList1-MVSS"/>
              <w:numPr>
                <w:ilvl w:val="0"/>
                <w:numId w:val="0"/>
              </w:numPr>
            </w:pPr>
            <w:r w:rsidRPr="002A7EF5">
              <w:t xml:space="preserve">ArchonConfiguration database </w:t>
            </w:r>
          </w:p>
          <w:p w14:paraId="0EB14CE5" w14:textId="67C9FE44" w:rsidR="002A7EF5" w:rsidRPr="002A7EF5" w:rsidRDefault="002A7EF5" w:rsidP="004A7F62">
            <w:pPr>
              <w:pStyle w:val="H1NumberedList1-MVSS"/>
              <w:numPr>
                <w:ilvl w:val="0"/>
                <w:numId w:val="0"/>
              </w:numPr>
            </w:pPr>
            <w:r w:rsidRPr="002A7EF5">
              <w:t>CodeDep Service</w:t>
            </w:r>
          </w:p>
          <w:p w14:paraId="2556D5FB" w14:textId="77777777" w:rsidR="002A7EF5" w:rsidRPr="002A7EF5" w:rsidRDefault="002A7EF5" w:rsidP="004A7F62">
            <w:pPr>
              <w:pStyle w:val="H1NumberedList1-MVSS"/>
              <w:numPr>
                <w:ilvl w:val="0"/>
                <w:numId w:val="0"/>
              </w:numPr>
            </w:pPr>
            <w:r w:rsidRPr="002A7EF5">
              <w:t>“SourceServer"</w:t>
            </w:r>
          </w:p>
          <w:p w14:paraId="28E26E5B" w14:textId="7C9E6113" w:rsidR="00A159CA" w:rsidRPr="002A7EF5" w:rsidRDefault="002A7EF5" w:rsidP="004A7F62">
            <w:pPr>
              <w:pStyle w:val="H1NumberedList1-MVSS"/>
              <w:numPr>
                <w:ilvl w:val="0"/>
                <w:numId w:val="0"/>
              </w:numPr>
            </w:pPr>
            <w:r w:rsidRPr="002A7EF5">
              <w:t>ConfigTool</w:t>
            </w:r>
          </w:p>
        </w:tc>
        <w:tc>
          <w:tcPr>
            <w:tcW w:w="3798" w:type="dxa"/>
          </w:tcPr>
          <w:p w14:paraId="7288A778" w14:textId="77777777" w:rsidR="002A7EF5" w:rsidRDefault="002A7EF5" w:rsidP="004A7F62">
            <w:pPr>
              <w:pStyle w:val="H1NumberedList1-MVSS"/>
              <w:numPr>
                <w:ilvl w:val="0"/>
                <w:numId w:val="0"/>
              </w:numPr>
            </w:pPr>
            <w:r>
              <w:t>TFS Administrator</w:t>
            </w:r>
          </w:p>
          <w:p w14:paraId="7F8DAB70" w14:textId="77777777" w:rsidR="002A7EF5" w:rsidRDefault="002A7EF5" w:rsidP="004A7F62">
            <w:pPr>
              <w:pStyle w:val="H1NumberedList1-MVSS"/>
              <w:numPr>
                <w:ilvl w:val="0"/>
                <w:numId w:val="0"/>
              </w:numPr>
            </w:pPr>
            <w:r>
              <w:t>Infrastructure Administrator</w:t>
            </w:r>
          </w:p>
          <w:p w14:paraId="78F6E9D6" w14:textId="77777777" w:rsidR="002A7EF5" w:rsidRDefault="002A7EF5" w:rsidP="004A7F62">
            <w:pPr>
              <w:pStyle w:val="H1NumberedList1-MVSS"/>
              <w:numPr>
                <w:ilvl w:val="0"/>
                <w:numId w:val="0"/>
              </w:numPr>
            </w:pPr>
            <w:r>
              <w:t>Active Directory Administrator</w:t>
            </w:r>
          </w:p>
          <w:p w14:paraId="11B06377" w14:textId="3375A437" w:rsidR="00A159CA" w:rsidRDefault="002A7EF5" w:rsidP="004A7F62">
            <w:pPr>
              <w:pStyle w:val="H1NumberedList1-MVSS"/>
              <w:numPr>
                <w:ilvl w:val="0"/>
                <w:numId w:val="0"/>
              </w:numPr>
            </w:pPr>
            <w:r>
              <w:t>All required media</w:t>
            </w:r>
          </w:p>
        </w:tc>
      </w:tr>
      <w:tr w:rsidR="002A7EF5" w14:paraId="67C88351" w14:textId="77777777" w:rsidTr="00A159CA">
        <w:tc>
          <w:tcPr>
            <w:tcW w:w="900" w:type="dxa"/>
          </w:tcPr>
          <w:p w14:paraId="1161987D" w14:textId="5558B160" w:rsidR="002A7EF5" w:rsidRDefault="008B32D8" w:rsidP="00A13676">
            <w:pPr>
              <w:pStyle w:val="TableText-MVSS"/>
              <w:jc w:val="center"/>
            </w:pPr>
            <w:r>
              <w:t>Day 3</w:t>
            </w:r>
          </w:p>
        </w:tc>
        <w:tc>
          <w:tcPr>
            <w:tcW w:w="4770" w:type="dxa"/>
          </w:tcPr>
          <w:p w14:paraId="35255D39" w14:textId="400B7414" w:rsidR="00A13676" w:rsidRDefault="008B32D8" w:rsidP="004A7F62">
            <w:pPr>
              <w:textAlignment w:val="center"/>
              <w:rPr>
                <w:rFonts w:eastAsia="Times New Roman" w:cs="Times New Roman"/>
              </w:rPr>
            </w:pPr>
            <w:r w:rsidRPr="00385ABF">
              <w:rPr>
                <w:rFonts w:eastAsia="Times New Roman" w:cs="Times New Roman"/>
              </w:rPr>
              <w:t>Continue restoring the TFS backup</w:t>
            </w:r>
          </w:p>
          <w:p w14:paraId="0F8A13C0" w14:textId="1270E7AE" w:rsidR="00A13676" w:rsidRDefault="008B32D8" w:rsidP="004A7F62">
            <w:pPr>
              <w:textAlignment w:val="center"/>
              <w:rPr>
                <w:rFonts w:eastAsia="Times New Roman" w:cs="Times New Roman"/>
              </w:rPr>
            </w:pPr>
            <w:r w:rsidRPr="00385ABF">
              <w:rPr>
                <w:rFonts w:eastAsia="Times New Roman" w:cs="Times New Roman"/>
              </w:rPr>
              <w:t>Configure TFS</w:t>
            </w:r>
          </w:p>
          <w:p w14:paraId="3F24743B" w14:textId="1074AB79" w:rsidR="00A13676" w:rsidRDefault="008B32D8" w:rsidP="004A7F62">
            <w:pPr>
              <w:textAlignment w:val="center"/>
              <w:rPr>
                <w:rFonts w:eastAsia="Times New Roman" w:cs="Times New Roman"/>
              </w:rPr>
            </w:pPr>
            <w:r w:rsidRPr="00385ABF">
              <w:rPr>
                <w:rFonts w:eastAsia="Times New Roman" w:cs="Times New Roman"/>
              </w:rPr>
              <w:t>Validate source code can be retrieved from TFS</w:t>
            </w:r>
          </w:p>
          <w:p w14:paraId="6ED816CA" w14:textId="77777777" w:rsidR="008B32D8" w:rsidRPr="00385ABF" w:rsidRDefault="008B32D8" w:rsidP="004A7F62">
            <w:pPr>
              <w:textAlignment w:val="center"/>
              <w:rPr>
                <w:rFonts w:eastAsia="Times New Roman" w:cs="Times New Roman"/>
              </w:rPr>
            </w:pPr>
            <w:r w:rsidRPr="00385ABF">
              <w:rPr>
                <w:rFonts w:eastAsia="Times New Roman" w:cs="Times New Roman"/>
              </w:rPr>
              <w:t>Setup TFS build controller server</w:t>
            </w:r>
          </w:p>
          <w:p w14:paraId="72EF357F" w14:textId="77777777" w:rsidR="008B32D8" w:rsidRPr="00385ABF" w:rsidRDefault="008B32D8" w:rsidP="004A7F62">
            <w:pPr>
              <w:textAlignment w:val="center"/>
              <w:rPr>
                <w:rFonts w:eastAsia="Times New Roman" w:cs="Times New Roman"/>
              </w:rPr>
            </w:pPr>
            <w:r w:rsidRPr="00385ABF">
              <w:rPr>
                <w:rFonts w:eastAsia="Times New Roman" w:cs="Times New Roman"/>
              </w:rPr>
              <w:t>Setup TFS build agent server</w:t>
            </w:r>
          </w:p>
          <w:p w14:paraId="6823B93E" w14:textId="77777777" w:rsidR="002A7EF5" w:rsidRPr="00385ABF" w:rsidRDefault="002A7EF5" w:rsidP="00A13676">
            <w:pPr>
              <w:ind w:left="360"/>
              <w:jc w:val="right"/>
              <w:textAlignment w:val="center"/>
              <w:rPr>
                <w:rFonts w:eastAsia="Times New Roman" w:cs="Times New Roman"/>
              </w:rPr>
            </w:pPr>
          </w:p>
        </w:tc>
        <w:tc>
          <w:tcPr>
            <w:tcW w:w="3798" w:type="dxa"/>
          </w:tcPr>
          <w:p w14:paraId="02AB03F6" w14:textId="77777777" w:rsidR="0009242F" w:rsidRDefault="008B32D8" w:rsidP="004A7F62">
            <w:pPr>
              <w:pStyle w:val="H1NumberedList1-MVSS"/>
              <w:numPr>
                <w:ilvl w:val="0"/>
                <w:numId w:val="0"/>
              </w:numPr>
            </w:pPr>
            <w:r>
              <w:t>TFS Administrator</w:t>
            </w:r>
          </w:p>
          <w:p w14:paraId="5CD27F21" w14:textId="709A3DA7" w:rsidR="008B32D8" w:rsidRDefault="008B32D8" w:rsidP="004A7F62">
            <w:pPr>
              <w:pStyle w:val="H1NumberedList1-MVSS"/>
              <w:numPr>
                <w:ilvl w:val="0"/>
                <w:numId w:val="0"/>
              </w:numPr>
            </w:pPr>
            <w:r>
              <w:t>Infrastructure Administrator</w:t>
            </w:r>
          </w:p>
          <w:p w14:paraId="2A1819FA" w14:textId="77777777" w:rsidR="0009242F" w:rsidRDefault="008B32D8" w:rsidP="004A7F62">
            <w:pPr>
              <w:pStyle w:val="H1NumberedList1-MVSS"/>
              <w:numPr>
                <w:ilvl w:val="0"/>
                <w:numId w:val="0"/>
              </w:numPr>
            </w:pPr>
            <w:r>
              <w:t>Active Directory Administrator</w:t>
            </w:r>
          </w:p>
          <w:p w14:paraId="3D866474" w14:textId="730CB1CC" w:rsidR="002A7EF5" w:rsidRDefault="008B32D8" w:rsidP="004A7F62">
            <w:pPr>
              <w:pStyle w:val="H1NumberedList1-MVSS"/>
              <w:numPr>
                <w:ilvl w:val="0"/>
                <w:numId w:val="0"/>
              </w:numPr>
            </w:pPr>
            <w:r>
              <w:t>All required media</w:t>
            </w:r>
          </w:p>
        </w:tc>
      </w:tr>
      <w:tr w:rsidR="00385ABF" w14:paraId="5967D22C" w14:textId="77777777" w:rsidTr="00A159CA">
        <w:tc>
          <w:tcPr>
            <w:tcW w:w="900" w:type="dxa"/>
          </w:tcPr>
          <w:p w14:paraId="0CD7B24F" w14:textId="033DE5A7" w:rsidR="00385ABF" w:rsidRDefault="00385ABF" w:rsidP="00A13676">
            <w:pPr>
              <w:pStyle w:val="TableText-MVSS"/>
              <w:jc w:val="center"/>
            </w:pPr>
            <w:r>
              <w:lastRenderedPageBreak/>
              <w:t>Day 4</w:t>
            </w:r>
          </w:p>
        </w:tc>
        <w:tc>
          <w:tcPr>
            <w:tcW w:w="4770" w:type="dxa"/>
          </w:tcPr>
          <w:p w14:paraId="6864E4BE" w14:textId="77777777" w:rsidR="00A13676" w:rsidRDefault="00385ABF" w:rsidP="004A7F62">
            <w:pPr>
              <w:textAlignment w:val="center"/>
              <w:rPr>
                <w:rFonts w:eastAsia="Times New Roman" w:cs="Times New Roman"/>
              </w:rPr>
            </w:pPr>
            <w:r w:rsidRPr="00385ABF">
              <w:rPr>
                <w:rFonts w:eastAsia="Times New Roman" w:cs="Times New Roman"/>
              </w:rPr>
              <w:t>Perform a database build</w:t>
            </w:r>
          </w:p>
          <w:p w14:paraId="7F272B57" w14:textId="1CB6B7FC" w:rsidR="00A13676" w:rsidRDefault="00385ABF" w:rsidP="004A7F62">
            <w:pPr>
              <w:textAlignment w:val="center"/>
              <w:rPr>
                <w:rFonts w:eastAsia="Times New Roman" w:cs="Times New Roman"/>
              </w:rPr>
            </w:pPr>
            <w:r w:rsidRPr="00385ABF">
              <w:rPr>
                <w:rFonts w:eastAsia="Times New Roman" w:cs="Times New Roman"/>
              </w:rPr>
              <w:t>Perform a code build</w:t>
            </w:r>
          </w:p>
          <w:p w14:paraId="5ACB28B2" w14:textId="77777777" w:rsidR="00385ABF" w:rsidRPr="00385ABF" w:rsidRDefault="00385ABF" w:rsidP="004A7F62">
            <w:pPr>
              <w:textAlignment w:val="center"/>
              <w:rPr>
                <w:rFonts w:eastAsia="Times New Roman" w:cs="Times New Roman"/>
              </w:rPr>
            </w:pPr>
            <w:r w:rsidRPr="00385ABF">
              <w:rPr>
                <w:rFonts w:eastAsia="Times New Roman" w:cs="Times New Roman"/>
              </w:rPr>
              <w:t>Smoke test the application</w:t>
            </w:r>
          </w:p>
          <w:p w14:paraId="49E02E08" w14:textId="77777777" w:rsidR="00385ABF" w:rsidRPr="00385ABF" w:rsidRDefault="00385ABF" w:rsidP="00A13676">
            <w:pPr>
              <w:ind w:left="180"/>
              <w:textAlignment w:val="center"/>
              <w:rPr>
                <w:rFonts w:eastAsia="Times New Roman" w:cs="Times New Roman"/>
              </w:rPr>
            </w:pPr>
          </w:p>
        </w:tc>
        <w:tc>
          <w:tcPr>
            <w:tcW w:w="3798" w:type="dxa"/>
          </w:tcPr>
          <w:p w14:paraId="600EC928" w14:textId="0DC18C1F" w:rsidR="0009242F" w:rsidRDefault="00385ABF" w:rsidP="004A7F62">
            <w:pPr>
              <w:pStyle w:val="H1NumberedList1-MVSS"/>
              <w:numPr>
                <w:ilvl w:val="0"/>
                <w:numId w:val="0"/>
              </w:numPr>
            </w:pPr>
            <w:r>
              <w:t>TFS Administrator</w:t>
            </w:r>
          </w:p>
          <w:p w14:paraId="490DCA08" w14:textId="462C599C" w:rsidR="0009242F" w:rsidRDefault="00385ABF" w:rsidP="004A7F62">
            <w:pPr>
              <w:pStyle w:val="H1NumberedList1-MVSS"/>
              <w:numPr>
                <w:ilvl w:val="0"/>
                <w:numId w:val="0"/>
              </w:numPr>
            </w:pPr>
            <w:r>
              <w:t>Infrastructure Administrator</w:t>
            </w:r>
          </w:p>
          <w:p w14:paraId="2E768878" w14:textId="77777777" w:rsidR="0009242F" w:rsidRDefault="00385ABF" w:rsidP="004A7F62">
            <w:pPr>
              <w:pStyle w:val="H1NumberedList1-MVSS"/>
              <w:numPr>
                <w:ilvl w:val="0"/>
                <w:numId w:val="0"/>
              </w:numPr>
            </w:pPr>
            <w:r>
              <w:t>Active Directory Administrator</w:t>
            </w:r>
          </w:p>
          <w:p w14:paraId="3852BEA0" w14:textId="7CC11001" w:rsidR="00385ABF" w:rsidRDefault="00385ABF" w:rsidP="004A7F62">
            <w:pPr>
              <w:pStyle w:val="H1NumberedList1-MVSS"/>
              <w:numPr>
                <w:ilvl w:val="0"/>
                <w:numId w:val="0"/>
              </w:numPr>
            </w:pPr>
            <w:r>
              <w:t>All required media</w:t>
            </w:r>
          </w:p>
        </w:tc>
      </w:tr>
      <w:tr w:rsidR="00A13676" w14:paraId="4784928A" w14:textId="77777777" w:rsidTr="00A159CA">
        <w:tc>
          <w:tcPr>
            <w:tcW w:w="900" w:type="dxa"/>
          </w:tcPr>
          <w:p w14:paraId="795BB6E3" w14:textId="43F694F8" w:rsidR="00A13676" w:rsidRDefault="00A13676" w:rsidP="00A13676">
            <w:pPr>
              <w:pStyle w:val="TableText-MVSS"/>
              <w:jc w:val="center"/>
            </w:pPr>
            <w:r>
              <w:t>Day 5</w:t>
            </w:r>
          </w:p>
        </w:tc>
        <w:tc>
          <w:tcPr>
            <w:tcW w:w="4770" w:type="dxa"/>
          </w:tcPr>
          <w:p w14:paraId="4E84266A" w14:textId="65BDC9F4" w:rsidR="00A13676" w:rsidRPr="00385ABF" w:rsidRDefault="00A13676" w:rsidP="004A7F62">
            <w:pPr>
              <w:textAlignment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Use Case Validation</w:t>
            </w:r>
          </w:p>
        </w:tc>
        <w:tc>
          <w:tcPr>
            <w:tcW w:w="3798" w:type="dxa"/>
          </w:tcPr>
          <w:p w14:paraId="3EC28567" w14:textId="3CF98A01" w:rsidR="00A13676" w:rsidRDefault="00A13676" w:rsidP="004A7F62">
            <w:pPr>
              <w:pStyle w:val="H1NumberedList1-MVSS"/>
              <w:numPr>
                <w:ilvl w:val="0"/>
                <w:numId w:val="0"/>
              </w:numPr>
            </w:pPr>
            <w:r>
              <w:t xml:space="preserve">Testers/Business </w:t>
            </w:r>
          </w:p>
        </w:tc>
      </w:tr>
    </w:tbl>
    <w:p w14:paraId="67232F4C" w14:textId="77777777" w:rsidR="00197AFA" w:rsidRDefault="00197AFA" w:rsidP="002F406F">
      <w:pPr>
        <w:pStyle w:val="TableName-MVSS"/>
      </w:pPr>
      <w:bookmarkStart w:id="0" w:name="_GoBack"/>
      <w:bookmarkEnd w:id="0"/>
    </w:p>
    <w:sectPr w:rsidR="00197AFA" w:rsidSect="00660113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75D5EE3" w14:textId="77777777" w:rsidR="00C33FE6" w:rsidRPr="00180D1B" w:rsidRDefault="00C33FE6" w:rsidP="00180D1B">
      <w:pPr>
        <w:spacing w:after="0" w:line="240" w:lineRule="auto"/>
      </w:pPr>
      <w:r>
        <w:separator/>
      </w:r>
    </w:p>
  </w:endnote>
  <w:endnote w:type="continuationSeparator" w:id="0">
    <w:p w14:paraId="779D0374" w14:textId="77777777" w:rsidR="00C33FE6" w:rsidRPr="00180D1B" w:rsidRDefault="00C33FE6" w:rsidP="00180D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13EFE9" w14:textId="77777777" w:rsidR="0040259F" w:rsidRDefault="0040259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sz w:val="16"/>
        <w:szCs w:val="16"/>
      </w:rPr>
      <w:id w:val="83404830"/>
      <w:docPartObj>
        <w:docPartGallery w:val="Page Numbers (Bottom of Page)"/>
        <w:docPartUnique/>
      </w:docPartObj>
    </w:sdtPr>
    <w:sdtEndPr/>
    <w:sdtContent>
      <w:sdt>
        <w:sdtPr>
          <w:rPr>
            <w:sz w:val="16"/>
            <w:szCs w:val="16"/>
          </w:rPr>
          <w:id w:val="565050477"/>
          <w:docPartObj>
            <w:docPartGallery w:val="Page Numbers (Top of Page)"/>
            <w:docPartUnique/>
          </w:docPartObj>
        </w:sdtPr>
        <w:sdtEndPr/>
        <w:sdtContent>
          <w:p w14:paraId="10B2B153" w14:textId="77777777" w:rsidR="0040259F" w:rsidRPr="003B4069" w:rsidRDefault="0040259F" w:rsidP="00660113">
            <w:pPr>
              <w:pStyle w:val="Footer"/>
              <w:spacing w:before="240"/>
              <w:jc w:val="center"/>
              <w:rPr>
                <w:b/>
                <w:sz w:val="16"/>
                <w:szCs w:val="16"/>
              </w:rPr>
            </w:pPr>
            <w:r w:rsidRPr="003B4069">
              <w:rPr>
                <w:color w:val="7F7F7F" w:themeColor="background1" w:themeShade="7F"/>
                <w:spacing w:val="60"/>
                <w:sz w:val="16"/>
                <w:szCs w:val="16"/>
              </w:rPr>
              <w:t>Page</w:t>
            </w:r>
            <w:r w:rsidRPr="003B4069">
              <w:rPr>
                <w:sz w:val="16"/>
                <w:szCs w:val="16"/>
              </w:rPr>
              <w:t xml:space="preserve"> | </w:t>
            </w:r>
            <w:r w:rsidRPr="003B4069">
              <w:rPr>
                <w:sz w:val="16"/>
                <w:szCs w:val="16"/>
              </w:rPr>
              <w:fldChar w:fldCharType="begin"/>
            </w:r>
            <w:r w:rsidRPr="003B4069">
              <w:rPr>
                <w:sz w:val="16"/>
                <w:szCs w:val="16"/>
              </w:rPr>
              <w:instrText xml:space="preserve"> PAGE   \* MERGEFORMAT </w:instrText>
            </w:r>
            <w:r w:rsidRPr="003B4069">
              <w:rPr>
                <w:sz w:val="16"/>
                <w:szCs w:val="16"/>
              </w:rPr>
              <w:fldChar w:fldCharType="separate"/>
            </w:r>
            <w:r w:rsidR="005E0427" w:rsidRPr="005E0427">
              <w:rPr>
                <w:b/>
                <w:noProof/>
                <w:sz w:val="16"/>
                <w:szCs w:val="16"/>
              </w:rPr>
              <w:t>1</w:t>
            </w:r>
            <w:r w:rsidRPr="003B4069">
              <w:rPr>
                <w:sz w:val="16"/>
                <w:szCs w:val="16"/>
              </w:rPr>
              <w:fldChar w:fldCharType="end"/>
            </w:r>
          </w:p>
          <w:p w14:paraId="10B2B154" w14:textId="77777777" w:rsidR="0040259F" w:rsidRPr="003B4069" w:rsidRDefault="0040259F">
            <w:pPr>
              <w:pStyle w:val="Footer"/>
              <w:jc w:val="center"/>
              <w:rPr>
                <w:b/>
                <w:sz w:val="16"/>
                <w:szCs w:val="16"/>
              </w:rPr>
            </w:pPr>
          </w:p>
          <w:p w14:paraId="6FB9E301" w14:textId="2655422D" w:rsidR="0040259F" w:rsidRDefault="0040259F" w:rsidP="00660113">
            <w:pPr>
              <w:pStyle w:val="Footer"/>
              <w:jc w:val="center"/>
              <w:rPr>
                <w:sz w:val="16"/>
                <w:szCs w:val="16"/>
              </w:rPr>
            </w:pPr>
            <w:r w:rsidRPr="003B4069">
              <w:rPr>
                <w:sz w:val="16"/>
                <w:szCs w:val="16"/>
              </w:rPr>
              <w:t>© 3M</w:t>
            </w:r>
            <w:r>
              <w:rPr>
                <w:sz w:val="16"/>
                <w:szCs w:val="16"/>
              </w:rPr>
              <w:t>.</w:t>
            </w:r>
            <w:r w:rsidRPr="003B4069">
              <w:rPr>
                <w:sz w:val="16"/>
                <w:szCs w:val="16"/>
              </w:rPr>
              <w:t xml:space="preserve">  All Rights Reserved.</w:t>
            </w:r>
          </w:p>
          <w:p w14:paraId="10B2B155" w14:textId="677DDA8A" w:rsidR="0040259F" w:rsidRPr="003B4069" w:rsidRDefault="0040259F" w:rsidP="003B4069">
            <w:pPr>
              <w:pStyle w:val="Footer"/>
              <w:tabs>
                <w:tab w:val="clear" w:pos="4680"/>
              </w:tabs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DATE \@ "M/d/yy" </w:instrText>
            </w:r>
            <w:r>
              <w:rPr>
                <w:sz w:val="16"/>
                <w:szCs w:val="16"/>
              </w:rPr>
              <w:fldChar w:fldCharType="separate"/>
            </w:r>
            <w:ins w:id="1" w:author="Gayle A. Akins" w:date="2015-06-22T10:40:00Z">
              <w:r w:rsidR="00C80ADB">
                <w:rPr>
                  <w:noProof/>
                  <w:sz w:val="16"/>
                  <w:szCs w:val="16"/>
                </w:rPr>
                <w:t>6/22/15</w:t>
              </w:r>
            </w:ins>
            <w:ins w:id="2" w:author="jim.hoagland" w:date="2015-05-20T09:21:00Z">
              <w:del w:id="3" w:author="Gayle A. Akins" w:date="2015-06-22T10:40:00Z">
                <w:r w:rsidR="0084040B" w:rsidDel="00C80ADB">
                  <w:rPr>
                    <w:noProof/>
                    <w:sz w:val="16"/>
                    <w:szCs w:val="16"/>
                  </w:rPr>
                  <w:delText>5/20/15</w:delText>
                </w:r>
              </w:del>
            </w:ins>
            <w:ins w:id="4" w:author="John Benz" w:date="2015-04-16T09:01:00Z">
              <w:del w:id="5" w:author="Gayle A. Akins" w:date="2015-06-22T10:40:00Z">
                <w:r w:rsidR="00227264" w:rsidDel="00C80ADB">
                  <w:rPr>
                    <w:noProof/>
                    <w:sz w:val="16"/>
                    <w:szCs w:val="16"/>
                  </w:rPr>
                  <w:delText>4/16/15</w:delText>
                </w:r>
              </w:del>
            </w:ins>
            <w:del w:id="6" w:author="Gayle A. Akins" w:date="2015-06-22T10:40:00Z">
              <w:r w:rsidR="001D22D8" w:rsidDel="00C80ADB">
                <w:rPr>
                  <w:noProof/>
                  <w:sz w:val="16"/>
                  <w:szCs w:val="16"/>
                </w:rPr>
                <w:delText>4/14/15</w:delText>
              </w:r>
            </w:del>
            <w:r>
              <w:rPr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689028" w14:textId="77777777" w:rsidR="0040259F" w:rsidRDefault="0040259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F93CDE0" w14:textId="77777777" w:rsidR="00C33FE6" w:rsidRPr="00180D1B" w:rsidRDefault="00C33FE6" w:rsidP="00180D1B">
      <w:pPr>
        <w:spacing w:after="0" w:line="240" w:lineRule="auto"/>
      </w:pPr>
      <w:r>
        <w:separator/>
      </w:r>
    </w:p>
  </w:footnote>
  <w:footnote w:type="continuationSeparator" w:id="0">
    <w:p w14:paraId="2805A883" w14:textId="77777777" w:rsidR="00C33FE6" w:rsidRPr="00180D1B" w:rsidRDefault="00C33FE6" w:rsidP="00180D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BA9589" w14:textId="77777777" w:rsidR="0040259F" w:rsidRDefault="0040259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B2B152" w14:textId="0D2CB5E1" w:rsidR="0040259F" w:rsidRDefault="0040259F" w:rsidP="00660113">
    <w:pPr>
      <w:pStyle w:val="Header"/>
      <w:spacing w:after="240"/>
      <w:jc w:val="right"/>
    </w:pPr>
    <w:r w:rsidRPr="003A4EC5">
      <w:rPr>
        <w:noProof/>
      </w:rPr>
      <w:drawing>
        <wp:inline distT="0" distB="0" distL="0" distR="0" wp14:anchorId="10B2B156" wp14:editId="10B2B157">
          <wp:extent cx="685800" cy="382588"/>
          <wp:effectExtent l="19050" t="0" r="0" b="0"/>
          <wp:docPr id="3" name="Picture 1" descr="48 pt 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7" descr="48 pt logo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382588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F680E3" w14:textId="77777777" w:rsidR="0040259F" w:rsidRDefault="0040259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812E1E"/>
    <w:multiLevelType w:val="hybridMultilevel"/>
    <w:tmpl w:val="CCC07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DC1724"/>
    <w:multiLevelType w:val="hybridMultilevel"/>
    <w:tmpl w:val="7F9A96EA"/>
    <w:lvl w:ilvl="0" w:tplc="398C08B0">
      <w:start w:val="1"/>
      <w:numFmt w:val="bullet"/>
      <w:pStyle w:val="H2BulletList1-MVSS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14B001DE">
      <w:start w:val="1"/>
      <w:numFmt w:val="bullet"/>
      <w:pStyle w:val="H2BulletList2-MVSS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17C894D0">
      <w:start w:val="1"/>
      <w:numFmt w:val="bullet"/>
      <w:pStyle w:val="H2BulletList3-MVSS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" w15:restartNumberingAfterBreak="0">
    <w:nsid w:val="115A4A2C"/>
    <w:multiLevelType w:val="multilevel"/>
    <w:tmpl w:val="8DBE4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E112313"/>
    <w:multiLevelType w:val="hybridMultilevel"/>
    <w:tmpl w:val="1B2CB66E"/>
    <w:lvl w:ilvl="0" w:tplc="846E149C">
      <w:start w:val="1"/>
      <w:numFmt w:val="decimal"/>
      <w:lvlText w:val="%1."/>
      <w:lvlJc w:val="left"/>
      <w:pPr>
        <w:ind w:left="720" w:hanging="360"/>
      </w:pPr>
      <w:rPr>
        <w:rFonts w:eastAsiaTheme="minorEastAsia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3A3B09"/>
    <w:multiLevelType w:val="hybridMultilevel"/>
    <w:tmpl w:val="0268B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124958"/>
    <w:multiLevelType w:val="multilevel"/>
    <w:tmpl w:val="F0720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3D14047"/>
    <w:multiLevelType w:val="hybridMultilevel"/>
    <w:tmpl w:val="17F09BA0"/>
    <w:lvl w:ilvl="0" w:tplc="D9EA8DFA">
      <w:start w:val="1"/>
      <w:numFmt w:val="lowerRoman"/>
      <w:pStyle w:val="H2NumberedList3-MVSS"/>
      <w:lvlText w:val="%1."/>
      <w:lvlJc w:val="right"/>
      <w:pPr>
        <w:ind w:left="3132" w:hanging="360"/>
      </w:pPr>
    </w:lvl>
    <w:lvl w:ilvl="1" w:tplc="04090019" w:tentative="1">
      <w:start w:val="1"/>
      <w:numFmt w:val="lowerLetter"/>
      <w:lvlText w:val="%2."/>
      <w:lvlJc w:val="left"/>
      <w:pPr>
        <w:ind w:left="3852" w:hanging="360"/>
      </w:pPr>
    </w:lvl>
    <w:lvl w:ilvl="2" w:tplc="0409001B" w:tentative="1">
      <w:start w:val="1"/>
      <w:numFmt w:val="lowerRoman"/>
      <w:lvlText w:val="%3."/>
      <w:lvlJc w:val="right"/>
      <w:pPr>
        <w:ind w:left="4572" w:hanging="180"/>
      </w:pPr>
    </w:lvl>
    <w:lvl w:ilvl="3" w:tplc="0409000F" w:tentative="1">
      <w:start w:val="1"/>
      <w:numFmt w:val="decimal"/>
      <w:lvlText w:val="%4."/>
      <w:lvlJc w:val="left"/>
      <w:pPr>
        <w:ind w:left="5292" w:hanging="360"/>
      </w:pPr>
    </w:lvl>
    <w:lvl w:ilvl="4" w:tplc="04090019" w:tentative="1">
      <w:start w:val="1"/>
      <w:numFmt w:val="lowerLetter"/>
      <w:lvlText w:val="%5."/>
      <w:lvlJc w:val="left"/>
      <w:pPr>
        <w:ind w:left="6012" w:hanging="360"/>
      </w:pPr>
    </w:lvl>
    <w:lvl w:ilvl="5" w:tplc="0409001B" w:tentative="1">
      <w:start w:val="1"/>
      <w:numFmt w:val="lowerRoman"/>
      <w:lvlText w:val="%6."/>
      <w:lvlJc w:val="right"/>
      <w:pPr>
        <w:ind w:left="6732" w:hanging="180"/>
      </w:pPr>
    </w:lvl>
    <w:lvl w:ilvl="6" w:tplc="0409000F" w:tentative="1">
      <w:start w:val="1"/>
      <w:numFmt w:val="decimal"/>
      <w:lvlText w:val="%7."/>
      <w:lvlJc w:val="left"/>
      <w:pPr>
        <w:ind w:left="7452" w:hanging="360"/>
      </w:pPr>
    </w:lvl>
    <w:lvl w:ilvl="7" w:tplc="04090019" w:tentative="1">
      <w:start w:val="1"/>
      <w:numFmt w:val="lowerLetter"/>
      <w:lvlText w:val="%8."/>
      <w:lvlJc w:val="left"/>
      <w:pPr>
        <w:ind w:left="8172" w:hanging="360"/>
      </w:pPr>
    </w:lvl>
    <w:lvl w:ilvl="8" w:tplc="0409001B" w:tentative="1">
      <w:start w:val="1"/>
      <w:numFmt w:val="lowerRoman"/>
      <w:lvlText w:val="%9."/>
      <w:lvlJc w:val="right"/>
      <w:pPr>
        <w:ind w:left="8892" w:hanging="180"/>
      </w:pPr>
    </w:lvl>
  </w:abstractNum>
  <w:abstractNum w:abstractNumId="7" w15:restartNumberingAfterBreak="0">
    <w:nsid w:val="314431D1"/>
    <w:multiLevelType w:val="multilevel"/>
    <w:tmpl w:val="AEB02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3CB2D7E"/>
    <w:multiLevelType w:val="multilevel"/>
    <w:tmpl w:val="D84A4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F6F4258"/>
    <w:multiLevelType w:val="hybridMultilevel"/>
    <w:tmpl w:val="B6B84EB2"/>
    <w:lvl w:ilvl="0" w:tplc="80A0D8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67A87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9E680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C24FB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6C201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C483F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B5053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33C7C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C58D1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3FBE2FF0"/>
    <w:multiLevelType w:val="multilevel"/>
    <w:tmpl w:val="7012E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67A0477"/>
    <w:multiLevelType w:val="multilevel"/>
    <w:tmpl w:val="EC762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38A27A4"/>
    <w:multiLevelType w:val="hybridMultilevel"/>
    <w:tmpl w:val="DE0ACA94"/>
    <w:lvl w:ilvl="0" w:tplc="0E4A67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592FB26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C2EEA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DAE23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F3C80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39671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97619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AA276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6BC80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544232AB"/>
    <w:multiLevelType w:val="hybridMultilevel"/>
    <w:tmpl w:val="03D2F472"/>
    <w:lvl w:ilvl="0" w:tplc="B8CCDE5C">
      <w:start w:val="1"/>
      <w:numFmt w:val="bullet"/>
      <w:pStyle w:val="H3BulletList1-MVSS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99D630B6">
      <w:start w:val="1"/>
      <w:numFmt w:val="bullet"/>
      <w:pStyle w:val="H3BulletList2-MVSS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C8CE7D4">
      <w:start w:val="1"/>
      <w:numFmt w:val="bullet"/>
      <w:pStyle w:val="H3BulletList3-MVSS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6194DEA"/>
    <w:multiLevelType w:val="multilevel"/>
    <w:tmpl w:val="8B2C7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DB95098"/>
    <w:multiLevelType w:val="multilevel"/>
    <w:tmpl w:val="5ED47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DBD6060"/>
    <w:multiLevelType w:val="hybridMultilevel"/>
    <w:tmpl w:val="9DD0C4C6"/>
    <w:lvl w:ilvl="0" w:tplc="04462DA0">
      <w:start w:val="1"/>
      <w:numFmt w:val="bullet"/>
      <w:pStyle w:val="H1BulletList1-MVS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8CC08A0">
      <w:start w:val="1"/>
      <w:numFmt w:val="bullet"/>
      <w:pStyle w:val="H1BulletList2-MVSS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AD2D000">
      <w:start w:val="1"/>
      <w:numFmt w:val="bullet"/>
      <w:pStyle w:val="H1BulletList3-MVSS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5A97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FF3DBB"/>
    <w:multiLevelType w:val="hybridMultilevel"/>
    <w:tmpl w:val="8D0810F2"/>
    <w:lvl w:ilvl="0" w:tplc="212C1924">
      <w:start w:val="1"/>
      <w:numFmt w:val="decimal"/>
      <w:pStyle w:val="H1NumberedList1-MVSS"/>
      <w:lvlText w:val="%1."/>
      <w:lvlJc w:val="left"/>
      <w:pPr>
        <w:ind w:left="720" w:hanging="360"/>
      </w:pPr>
    </w:lvl>
    <w:lvl w:ilvl="1" w:tplc="63922C9C">
      <w:start w:val="1"/>
      <w:numFmt w:val="lowerLetter"/>
      <w:pStyle w:val="H1NumberedList2-MVSS"/>
      <w:lvlText w:val="%2."/>
      <w:lvlJc w:val="left"/>
      <w:pPr>
        <w:ind w:left="1440" w:hanging="360"/>
      </w:pPr>
    </w:lvl>
    <w:lvl w:ilvl="2" w:tplc="DCCAF06A">
      <w:start w:val="1"/>
      <w:numFmt w:val="lowerRoman"/>
      <w:pStyle w:val="H1NumberedList3-MVSS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F53BA9"/>
    <w:multiLevelType w:val="multilevel"/>
    <w:tmpl w:val="2556D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0053DBE"/>
    <w:multiLevelType w:val="multilevel"/>
    <w:tmpl w:val="DF149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27D669E"/>
    <w:multiLevelType w:val="hybridMultilevel"/>
    <w:tmpl w:val="DB525178"/>
    <w:lvl w:ilvl="0" w:tplc="4C12AF8E">
      <w:start w:val="1"/>
      <w:numFmt w:val="decimal"/>
      <w:pStyle w:val="H3NumberedList1-MVSS"/>
      <w:lvlText w:val="%1."/>
      <w:lvlJc w:val="left"/>
      <w:pPr>
        <w:ind w:left="1440" w:hanging="360"/>
      </w:pPr>
    </w:lvl>
    <w:lvl w:ilvl="1" w:tplc="F716ABC2">
      <w:start w:val="1"/>
      <w:numFmt w:val="lowerLetter"/>
      <w:pStyle w:val="H3NumberedList2-MVSS"/>
      <w:lvlText w:val="%2."/>
      <w:lvlJc w:val="left"/>
      <w:pPr>
        <w:ind w:left="2160" w:hanging="360"/>
      </w:pPr>
    </w:lvl>
    <w:lvl w:ilvl="2" w:tplc="F8627E76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79D94F35"/>
    <w:multiLevelType w:val="hybridMultilevel"/>
    <w:tmpl w:val="F5707138"/>
    <w:lvl w:ilvl="0" w:tplc="01628E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64EA6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80647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C6C25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5645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30E8C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91674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0D895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0187E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7BE70D7D"/>
    <w:multiLevelType w:val="hybridMultilevel"/>
    <w:tmpl w:val="DE4450C8"/>
    <w:lvl w:ilvl="0" w:tplc="5E347FAC">
      <w:start w:val="1"/>
      <w:numFmt w:val="decimal"/>
      <w:pStyle w:val="H2NumberedList1-MVSS"/>
      <w:lvlText w:val="%1."/>
      <w:lvlJc w:val="left"/>
      <w:pPr>
        <w:ind w:left="1152" w:hanging="360"/>
      </w:pPr>
    </w:lvl>
    <w:lvl w:ilvl="1" w:tplc="2A24098C">
      <w:start w:val="1"/>
      <w:numFmt w:val="lowerLetter"/>
      <w:pStyle w:val="H2NumberedList2-MVSS"/>
      <w:lvlText w:val="%2."/>
      <w:lvlJc w:val="left"/>
      <w:pPr>
        <w:ind w:left="1872" w:hanging="360"/>
      </w:pPr>
    </w:lvl>
    <w:lvl w:ilvl="2" w:tplc="9940C760">
      <w:start w:val="1"/>
      <w:numFmt w:val="lowerRoman"/>
      <w:pStyle w:val="H3NumberedList3-MVSS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3" w15:restartNumberingAfterBreak="0">
    <w:nsid w:val="7D742D1A"/>
    <w:multiLevelType w:val="hybridMultilevel"/>
    <w:tmpl w:val="E97E1700"/>
    <w:lvl w:ilvl="0" w:tplc="C388D00A">
      <w:start w:val="1"/>
      <w:numFmt w:val="bullet"/>
      <w:pStyle w:val="H1BulletList4-MVSS"/>
      <w:lvlText w:val=""/>
      <w:lvlJc w:val="left"/>
      <w:pPr>
        <w:ind w:left="324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4" w15:restartNumberingAfterBreak="0">
    <w:nsid w:val="7FFD6F93"/>
    <w:multiLevelType w:val="multilevel"/>
    <w:tmpl w:val="71009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6"/>
  </w:num>
  <w:num w:numId="2">
    <w:abstractNumId w:val="23"/>
  </w:num>
  <w:num w:numId="3">
    <w:abstractNumId w:val="17"/>
  </w:num>
  <w:num w:numId="4">
    <w:abstractNumId w:val="22"/>
  </w:num>
  <w:num w:numId="5">
    <w:abstractNumId w:val="22"/>
    <w:lvlOverride w:ilvl="0">
      <w:startOverride w:val="1"/>
    </w:lvlOverride>
  </w:num>
  <w:num w:numId="6">
    <w:abstractNumId w:val="1"/>
  </w:num>
  <w:num w:numId="7">
    <w:abstractNumId w:val="13"/>
  </w:num>
  <w:num w:numId="8">
    <w:abstractNumId w:val="20"/>
  </w:num>
  <w:num w:numId="9">
    <w:abstractNumId w:val="22"/>
    <w:lvlOverride w:ilvl="0">
      <w:startOverride w:val="1"/>
    </w:lvlOverride>
  </w:num>
  <w:num w:numId="10">
    <w:abstractNumId w:val="22"/>
    <w:lvlOverride w:ilvl="0">
      <w:startOverride w:val="1"/>
    </w:lvlOverride>
  </w:num>
  <w:num w:numId="11">
    <w:abstractNumId w:val="22"/>
    <w:lvlOverride w:ilvl="0">
      <w:startOverride w:val="1"/>
    </w:lvlOverride>
  </w:num>
  <w:num w:numId="12">
    <w:abstractNumId w:val="22"/>
    <w:lvlOverride w:ilvl="0">
      <w:startOverride w:val="1"/>
    </w:lvlOverride>
  </w:num>
  <w:num w:numId="13">
    <w:abstractNumId w:val="6"/>
  </w:num>
  <w:num w:numId="14">
    <w:abstractNumId w:val="17"/>
    <w:lvlOverride w:ilvl="0">
      <w:startOverride w:val="1"/>
    </w:lvlOverride>
  </w:num>
  <w:num w:numId="15">
    <w:abstractNumId w:val="22"/>
    <w:lvlOverride w:ilvl="0">
      <w:startOverride w:val="1"/>
    </w:lvlOverride>
  </w:num>
  <w:num w:numId="16">
    <w:abstractNumId w:val="17"/>
    <w:lvlOverride w:ilvl="0">
      <w:startOverride w:val="1"/>
    </w:lvlOverride>
  </w:num>
  <w:num w:numId="17">
    <w:abstractNumId w:val="17"/>
    <w:lvlOverride w:ilvl="0">
      <w:startOverride w:val="1"/>
    </w:lvlOverride>
  </w:num>
  <w:num w:numId="18">
    <w:abstractNumId w:val="22"/>
    <w:lvlOverride w:ilvl="0">
      <w:startOverride w:val="1"/>
    </w:lvlOverride>
  </w:num>
  <w:num w:numId="19">
    <w:abstractNumId w:val="22"/>
    <w:lvlOverride w:ilvl="0">
      <w:startOverride w:val="1"/>
    </w:lvlOverride>
  </w:num>
  <w:num w:numId="20">
    <w:abstractNumId w:val="22"/>
    <w:lvlOverride w:ilvl="0">
      <w:startOverride w:val="1"/>
    </w:lvlOverride>
  </w:num>
  <w:num w:numId="21">
    <w:abstractNumId w:val="18"/>
  </w:num>
  <w:num w:numId="22">
    <w:abstractNumId w:val="15"/>
  </w:num>
  <w:num w:numId="23">
    <w:abstractNumId w:val="8"/>
  </w:num>
  <w:num w:numId="24">
    <w:abstractNumId w:val="24"/>
  </w:num>
  <w:num w:numId="25">
    <w:abstractNumId w:val="2"/>
  </w:num>
  <w:num w:numId="26">
    <w:abstractNumId w:val="3"/>
  </w:num>
  <w:num w:numId="27">
    <w:abstractNumId w:val="17"/>
  </w:num>
  <w:num w:numId="28">
    <w:abstractNumId w:val="5"/>
  </w:num>
  <w:num w:numId="29">
    <w:abstractNumId w:val="19"/>
  </w:num>
  <w:num w:numId="30">
    <w:abstractNumId w:val="10"/>
  </w:num>
  <w:num w:numId="31">
    <w:abstractNumId w:val="14"/>
  </w:num>
  <w:num w:numId="32">
    <w:abstractNumId w:val="0"/>
  </w:num>
  <w:num w:numId="33">
    <w:abstractNumId w:val="4"/>
  </w:num>
  <w:num w:numId="34">
    <w:abstractNumId w:val="7"/>
  </w:num>
  <w:num w:numId="35">
    <w:abstractNumId w:val="11"/>
  </w:num>
  <w:num w:numId="36">
    <w:abstractNumId w:val="9"/>
  </w:num>
  <w:num w:numId="37">
    <w:abstractNumId w:val="21"/>
  </w:num>
  <w:num w:numId="38">
    <w:abstractNumId w:val="1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Gayle A. Akins">
    <w15:presenceInfo w15:providerId="AD" w15:userId="S-1-5-21-854245398-839522115-725345543-855132"/>
  </w15:person>
  <w15:person w15:author="John Benz">
    <w15:presenceInfo w15:providerId="AD" w15:userId="S-1-5-21-854245398-839522115-725345543-27275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4"/>
  <w:stylePaneFormatFilter w:val="9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113"/>
    <w:rsid w:val="00000D03"/>
    <w:rsid w:val="00017139"/>
    <w:rsid w:val="00030F8C"/>
    <w:rsid w:val="000335BB"/>
    <w:rsid w:val="000765D4"/>
    <w:rsid w:val="000765FD"/>
    <w:rsid w:val="0009242F"/>
    <w:rsid w:val="000A77CE"/>
    <w:rsid w:val="000B5583"/>
    <w:rsid w:val="000B6BE7"/>
    <w:rsid w:val="000C7540"/>
    <w:rsid w:val="00107359"/>
    <w:rsid w:val="0014035B"/>
    <w:rsid w:val="0015077C"/>
    <w:rsid w:val="0016764E"/>
    <w:rsid w:val="001705CD"/>
    <w:rsid w:val="00180D1B"/>
    <w:rsid w:val="00193678"/>
    <w:rsid w:val="001967C4"/>
    <w:rsid w:val="00197AFA"/>
    <w:rsid w:val="001A5AE1"/>
    <w:rsid w:val="001A6D24"/>
    <w:rsid w:val="001C2F4E"/>
    <w:rsid w:val="001D06DD"/>
    <w:rsid w:val="001D22D8"/>
    <w:rsid w:val="001E4323"/>
    <w:rsid w:val="001F0852"/>
    <w:rsid w:val="001F7D40"/>
    <w:rsid w:val="002164B8"/>
    <w:rsid w:val="00227264"/>
    <w:rsid w:val="00242609"/>
    <w:rsid w:val="002702DA"/>
    <w:rsid w:val="00271EE5"/>
    <w:rsid w:val="00287850"/>
    <w:rsid w:val="00292C21"/>
    <w:rsid w:val="00296D94"/>
    <w:rsid w:val="002A7EF5"/>
    <w:rsid w:val="002C49CF"/>
    <w:rsid w:val="002F169D"/>
    <w:rsid w:val="002F406F"/>
    <w:rsid w:val="00314D58"/>
    <w:rsid w:val="003175A8"/>
    <w:rsid w:val="0033607C"/>
    <w:rsid w:val="00385ABF"/>
    <w:rsid w:val="003960CD"/>
    <w:rsid w:val="003A1CF5"/>
    <w:rsid w:val="003A4EC5"/>
    <w:rsid w:val="003B4069"/>
    <w:rsid w:val="0040259F"/>
    <w:rsid w:val="00416BBC"/>
    <w:rsid w:val="00455E27"/>
    <w:rsid w:val="0047641B"/>
    <w:rsid w:val="00480EF1"/>
    <w:rsid w:val="004A7F62"/>
    <w:rsid w:val="004C2072"/>
    <w:rsid w:val="004D1E3D"/>
    <w:rsid w:val="004D69B4"/>
    <w:rsid w:val="004F27DF"/>
    <w:rsid w:val="00513F13"/>
    <w:rsid w:val="00537102"/>
    <w:rsid w:val="0054367A"/>
    <w:rsid w:val="005459C8"/>
    <w:rsid w:val="005C14DB"/>
    <w:rsid w:val="005C59F1"/>
    <w:rsid w:val="005E0427"/>
    <w:rsid w:val="005E412C"/>
    <w:rsid w:val="005F597B"/>
    <w:rsid w:val="005F6AD6"/>
    <w:rsid w:val="006051A3"/>
    <w:rsid w:val="00641BD7"/>
    <w:rsid w:val="0065067C"/>
    <w:rsid w:val="00650C21"/>
    <w:rsid w:val="00655762"/>
    <w:rsid w:val="00660113"/>
    <w:rsid w:val="006662F9"/>
    <w:rsid w:val="00681F28"/>
    <w:rsid w:val="00684F27"/>
    <w:rsid w:val="00687BAD"/>
    <w:rsid w:val="006950FB"/>
    <w:rsid w:val="006A60BE"/>
    <w:rsid w:val="006B0B2D"/>
    <w:rsid w:val="006D302C"/>
    <w:rsid w:val="00700FB5"/>
    <w:rsid w:val="0074340A"/>
    <w:rsid w:val="0076277F"/>
    <w:rsid w:val="00773F22"/>
    <w:rsid w:val="00774E42"/>
    <w:rsid w:val="007835CB"/>
    <w:rsid w:val="00785C2C"/>
    <w:rsid w:val="00795700"/>
    <w:rsid w:val="007B36F0"/>
    <w:rsid w:val="007C647E"/>
    <w:rsid w:val="007D6BAF"/>
    <w:rsid w:val="00807351"/>
    <w:rsid w:val="00811441"/>
    <w:rsid w:val="0084040B"/>
    <w:rsid w:val="008432F4"/>
    <w:rsid w:val="00843F54"/>
    <w:rsid w:val="008A137D"/>
    <w:rsid w:val="008A6BC9"/>
    <w:rsid w:val="008B32D8"/>
    <w:rsid w:val="008C2E37"/>
    <w:rsid w:val="008E788C"/>
    <w:rsid w:val="00911DC6"/>
    <w:rsid w:val="009133A0"/>
    <w:rsid w:val="00927956"/>
    <w:rsid w:val="009313FD"/>
    <w:rsid w:val="00935495"/>
    <w:rsid w:val="00944493"/>
    <w:rsid w:val="00952BB1"/>
    <w:rsid w:val="0097190B"/>
    <w:rsid w:val="009841E8"/>
    <w:rsid w:val="00984A14"/>
    <w:rsid w:val="00985FAC"/>
    <w:rsid w:val="009B5193"/>
    <w:rsid w:val="009C3CDA"/>
    <w:rsid w:val="009E415F"/>
    <w:rsid w:val="009E51F6"/>
    <w:rsid w:val="00A02439"/>
    <w:rsid w:val="00A035C8"/>
    <w:rsid w:val="00A03C78"/>
    <w:rsid w:val="00A13676"/>
    <w:rsid w:val="00A159CA"/>
    <w:rsid w:val="00A20D45"/>
    <w:rsid w:val="00A36605"/>
    <w:rsid w:val="00A36F8D"/>
    <w:rsid w:val="00A4038F"/>
    <w:rsid w:val="00A6137A"/>
    <w:rsid w:val="00A63B1C"/>
    <w:rsid w:val="00A732DF"/>
    <w:rsid w:val="00A75226"/>
    <w:rsid w:val="00A75ADD"/>
    <w:rsid w:val="00AC523B"/>
    <w:rsid w:val="00AD15BE"/>
    <w:rsid w:val="00AE13F3"/>
    <w:rsid w:val="00AE369F"/>
    <w:rsid w:val="00B247F5"/>
    <w:rsid w:val="00B404C2"/>
    <w:rsid w:val="00B4765D"/>
    <w:rsid w:val="00B67343"/>
    <w:rsid w:val="00BD3327"/>
    <w:rsid w:val="00BD549B"/>
    <w:rsid w:val="00BD6D5B"/>
    <w:rsid w:val="00BE0D66"/>
    <w:rsid w:val="00BE24F9"/>
    <w:rsid w:val="00BF2F23"/>
    <w:rsid w:val="00C05AC1"/>
    <w:rsid w:val="00C104EE"/>
    <w:rsid w:val="00C33FE6"/>
    <w:rsid w:val="00C726E9"/>
    <w:rsid w:val="00C80ADB"/>
    <w:rsid w:val="00C82DD6"/>
    <w:rsid w:val="00C857DD"/>
    <w:rsid w:val="00CB6B68"/>
    <w:rsid w:val="00CD2574"/>
    <w:rsid w:val="00CE6A96"/>
    <w:rsid w:val="00D35417"/>
    <w:rsid w:val="00D80119"/>
    <w:rsid w:val="00D82554"/>
    <w:rsid w:val="00DA3F05"/>
    <w:rsid w:val="00DA55DA"/>
    <w:rsid w:val="00DB6F3E"/>
    <w:rsid w:val="00DC6CC4"/>
    <w:rsid w:val="00E10A68"/>
    <w:rsid w:val="00E11B3B"/>
    <w:rsid w:val="00E211E0"/>
    <w:rsid w:val="00E265BA"/>
    <w:rsid w:val="00E3517B"/>
    <w:rsid w:val="00E5071E"/>
    <w:rsid w:val="00E56908"/>
    <w:rsid w:val="00E73C45"/>
    <w:rsid w:val="00E76FEB"/>
    <w:rsid w:val="00ED5B14"/>
    <w:rsid w:val="00F13B44"/>
    <w:rsid w:val="00F65FA4"/>
    <w:rsid w:val="00F667CD"/>
    <w:rsid w:val="00FA330A"/>
    <w:rsid w:val="00FB30EB"/>
    <w:rsid w:val="00FB7482"/>
    <w:rsid w:val="00FC0076"/>
    <w:rsid w:val="00FC03F8"/>
    <w:rsid w:val="00FC2FEC"/>
    <w:rsid w:val="00FD384E"/>
    <w:rsid w:val="00FD56B2"/>
    <w:rsid w:val="00FF123B"/>
    <w:rsid w:val="00FF1704"/>
    <w:rsid w:val="00FF5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B2B106"/>
  <w15:docId w15:val="{93690DA3-C87C-4AB4-9174-763A108DC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aliases w:val="H1 Heading 1 - MVSS"/>
    <w:basedOn w:val="Normal-MVSS"/>
    <w:next w:val="H1BodyText-MVSS"/>
    <w:link w:val="Heading1Char"/>
    <w:uiPriority w:val="9"/>
    <w:qFormat/>
    <w:rsid w:val="00FF55C5"/>
    <w:pPr>
      <w:keepNext/>
      <w:keepLines/>
      <w:spacing w:before="240" w:after="120"/>
      <w:outlineLvl w:val="0"/>
    </w:pPr>
    <w:rPr>
      <w:rFonts w:ascii="Cambria" w:eastAsia="Times New Roman" w:hAnsi="Cambria" w:cs="Times New Roman"/>
      <w:b/>
      <w:bCs/>
      <w:color w:val="4F81BD" w:themeColor="accent1"/>
      <w:sz w:val="28"/>
      <w:szCs w:val="28"/>
      <w:lang w:bidi="en-US"/>
    </w:rPr>
  </w:style>
  <w:style w:type="paragraph" w:styleId="Heading2">
    <w:name w:val="heading 2"/>
    <w:aliases w:val="H2 Heading 2 - MVSS"/>
    <w:basedOn w:val="Normal-MVSS"/>
    <w:next w:val="H2BodyText-MVSS"/>
    <w:link w:val="Heading2Char"/>
    <w:uiPriority w:val="9"/>
    <w:unhideWhenUsed/>
    <w:qFormat/>
    <w:rsid w:val="00BE0D66"/>
    <w:pPr>
      <w:keepNext/>
      <w:keepLines/>
      <w:spacing w:before="240" w:after="120"/>
      <w:ind w:left="432"/>
      <w:outlineLvl w:val="1"/>
    </w:pPr>
    <w:rPr>
      <w:rFonts w:ascii="Cambria" w:eastAsia="Times New Roman" w:hAnsi="Cambria" w:cs="Times New Roman"/>
      <w:b/>
      <w:bCs/>
      <w:color w:val="4F81BD" w:themeColor="accent1"/>
      <w:sz w:val="26"/>
      <w:szCs w:val="26"/>
      <w:lang w:bidi="en-US"/>
    </w:rPr>
  </w:style>
  <w:style w:type="paragraph" w:styleId="Heading3">
    <w:name w:val="heading 3"/>
    <w:aliases w:val="H3 Heading 3 - MVSS"/>
    <w:basedOn w:val="Normal-MVSS"/>
    <w:next w:val="H3BodyText-MVSS"/>
    <w:link w:val="Heading3Char"/>
    <w:uiPriority w:val="9"/>
    <w:unhideWhenUsed/>
    <w:qFormat/>
    <w:rsid w:val="00911DC6"/>
    <w:pPr>
      <w:keepNext/>
      <w:keepLines/>
      <w:tabs>
        <w:tab w:val="left" w:pos="3165"/>
      </w:tabs>
      <w:spacing w:before="240" w:after="120"/>
      <w:ind w:left="720"/>
      <w:outlineLvl w:val="2"/>
    </w:pPr>
    <w:rPr>
      <w:rFonts w:asciiTheme="majorHAnsi" w:eastAsiaTheme="majorEastAsia" w:hAnsiTheme="majorHAnsi" w:cstheme="majorBidi"/>
      <w:b/>
      <w:bCs/>
      <w:i/>
      <w:color w:val="4F81BD" w:themeColor="accent1"/>
      <w:sz w:val="24"/>
    </w:rPr>
  </w:style>
  <w:style w:type="paragraph" w:styleId="Heading4">
    <w:name w:val="heading 4"/>
    <w:aliases w:val="H4 Heading 4 3M MVS"/>
    <w:basedOn w:val="Normal"/>
    <w:next w:val="Normal"/>
    <w:link w:val="Heading4Char"/>
    <w:uiPriority w:val="9"/>
    <w:semiHidden/>
    <w:unhideWhenUsed/>
    <w:qFormat/>
    <w:rsid w:val="00684F2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Heading 1 - MVSS Char"/>
    <w:basedOn w:val="DefaultParagraphFont"/>
    <w:link w:val="Heading1"/>
    <w:uiPriority w:val="9"/>
    <w:rsid w:val="00660113"/>
    <w:rPr>
      <w:rFonts w:ascii="Cambria" w:eastAsia="Times New Roman" w:hAnsi="Cambria" w:cs="Times New Roman"/>
      <w:b/>
      <w:bCs/>
      <w:color w:val="4F81BD" w:themeColor="accent1"/>
      <w:sz w:val="28"/>
      <w:szCs w:val="28"/>
      <w:lang w:bidi="en-US"/>
    </w:rPr>
  </w:style>
  <w:style w:type="character" w:customStyle="1" w:styleId="Heading2Char">
    <w:name w:val="Heading 2 Char"/>
    <w:aliases w:val="H2 Heading 2 - MVSS Char"/>
    <w:basedOn w:val="DefaultParagraphFont"/>
    <w:link w:val="Heading2"/>
    <w:uiPriority w:val="9"/>
    <w:rsid w:val="00660113"/>
    <w:rPr>
      <w:rFonts w:ascii="Cambria" w:eastAsia="Times New Roman" w:hAnsi="Cambria" w:cs="Times New Roman"/>
      <w:b/>
      <w:bCs/>
      <w:color w:val="4F81BD" w:themeColor="accent1"/>
      <w:sz w:val="26"/>
      <w:szCs w:val="26"/>
      <w:lang w:bidi="en-US"/>
    </w:rPr>
  </w:style>
  <w:style w:type="paragraph" w:customStyle="1" w:styleId="H1BodyText-MVSS">
    <w:name w:val="H1 Body Text - MVSS"/>
    <w:basedOn w:val="Normal-MVSS"/>
    <w:rsid w:val="00242609"/>
  </w:style>
  <w:style w:type="paragraph" w:customStyle="1" w:styleId="Title-MVSS">
    <w:name w:val="Title - MVSS"/>
    <w:rsid w:val="00A035C8"/>
    <w:pPr>
      <w:pBdr>
        <w:bottom w:val="single" w:sz="8" w:space="1" w:color="548DD4" w:themeColor="text2" w:themeTint="99"/>
      </w:pBdr>
      <w:spacing w:after="360" w:line="240" w:lineRule="auto"/>
      <w:contextualSpacing/>
    </w:pPr>
    <w:rPr>
      <w:rFonts w:asciiTheme="majorHAnsi" w:eastAsia="Times New Roman" w:hAnsiTheme="majorHAnsi" w:cs="Times New Roman"/>
      <w:b/>
      <w:color w:val="4F81BD" w:themeColor="accent1"/>
      <w:spacing w:val="5"/>
      <w:kern w:val="28"/>
      <w:sz w:val="44"/>
      <w:szCs w:val="20"/>
      <w:lang w:bidi="en-US"/>
    </w:rPr>
  </w:style>
  <w:style w:type="paragraph" w:customStyle="1" w:styleId="H1NumberedList1-MVSS">
    <w:name w:val="H1 Numbered List 1 - MVSS"/>
    <w:basedOn w:val="Normal-MVSS"/>
    <w:rsid w:val="0097190B"/>
    <w:pPr>
      <w:numPr>
        <w:numId w:val="27"/>
      </w:numPr>
      <w:spacing w:before="120" w:after="120"/>
    </w:pPr>
    <w:rPr>
      <w:rFonts w:eastAsia="Times New Roman" w:cs="Arial"/>
      <w:lang w:bidi="en-US"/>
    </w:rPr>
  </w:style>
  <w:style w:type="paragraph" w:customStyle="1" w:styleId="H1NumberedList2-MVSS">
    <w:name w:val="H1 Numbered List 2 - MVSS"/>
    <w:basedOn w:val="H1NumberedList1-MVSS"/>
    <w:rsid w:val="005E412C"/>
    <w:pPr>
      <w:numPr>
        <w:ilvl w:val="1"/>
      </w:numPr>
      <w:ind w:left="108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E6A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6A96"/>
    <w:rPr>
      <w:rFonts w:ascii="Tahoma" w:hAnsi="Tahoma" w:cs="Tahoma"/>
      <w:sz w:val="16"/>
      <w:szCs w:val="16"/>
    </w:rPr>
  </w:style>
  <w:style w:type="character" w:customStyle="1" w:styleId="Heading3Char">
    <w:name w:val="Heading 3 Char"/>
    <w:aliases w:val="H3 Heading 3 - MVSS Char"/>
    <w:basedOn w:val="DefaultParagraphFont"/>
    <w:link w:val="Heading3"/>
    <w:uiPriority w:val="9"/>
    <w:rsid w:val="00660113"/>
    <w:rPr>
      <w:rFonts w:asciiTheme="majorHAnsi" w:eastAsiaTheme="majorEastAsia" w:hAnsiTheme="majorHAnsi" w:cstheme="majorBidi"/>
      <w:b/>
      <w:bCs/>
      <w:i/>
      <w:color w:val="4F81BD" w:themeColor="accent1"/>
      <w:sz w:val="24"/>
    </w:rPr>
  </w:style>
  <w:style w:type="table" w:styleId="TableGrid">
    <w:name w:val="Table Grid"/>
    <w:basedOn w:val="TableNormal"/>
    <w:uiPriority w:val="59"/>
    <w:rsid w:val="00681F2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TableText-MVSS">
    <w:name w:val="Table Text - MVSS"/>
    <w:basedOn w:val="Normal-MVSS"/>
    <w:rsid w:val="0097190B"/>
    <w:pPr>
      <w:spacing w:before="60"/>
    </w:pPr>
    <w:rPr>
      <w:rFonts w:eastAsia="Times New Roman" w:cs="Arial"/>
      <w:lang w:bidi="en-US"/>
    </w:rPr>
  </w:style>
  <w:style w:type="paragraph" w:customStyle="1" w:styleId="TableName-MVSS">
    <w:name w:val="Table Name - MVSS"/>
    <w:basedOn w:val="Normal-MVSS"/>
    <w:rsid w:val="0097190B"/>
    <w:pPr>
      <w:spacing w:before="240"/>
    </w:pPr>
    <w:rPr>
      <w:rFonts w:asciiTheme="majorHAnsi" w:eastAsia="Times New Roman" w:hAnsiTheme="majorHAnsi" w:cs="Arial"/>
      <w:b/>
      <w:color w:val="4F81BD" w:themeColor="accent1"/>
      <w:lang w:bidi="en-US"/>
    </w:rPr>
  </w:style>
  <w:style w:type="paragraph" w:customStyle="1" w:styleId="H1BulletList1-MVSS">
    <w:name w:val="H1 Bullet List 1 - MVSS"/>
    <w:basedOn w:val="Normal-MVSS"/>
    <w:rsid w:val="0097190B"/>
    <w:pPr>
      <w:numPr>
        <w:numId w:val="1"/>
      </w:numPr>
      <w:spacing w:before="120" w:after="120"/>
    </w:pPr>
    <w:rPr>
      <w:rFonts w:eastAsia="Times New Roman" w:cs="Arial"/>
      <w:lang w:bidi="en-US"/>
    </w:rPr>
  </w:style>
  <w:style w:type="paragraph" w:customStyle="1" w:styleId="H1BulletList2-MVSS">
    <w:name w:val="H1 Bullet List 2 - MVSS"/>
    <w:basedOn w:val="H1BulletList1-MVSS"/>
    <w:rsid w:val="005E412C"/>
    <w:pPr>
      <w:numPr>
        <w:ilvl w:val="1"/>
      </w:numPr>
      <w:ind w:left="1080"/>
    </w:pPr>
  </w:style>
  <w:style w:type="paragraph" w:customStyle="1" w:styleId="H1BulletList3-MVSS">
    <w:name w:val="H1 Bullet List 3 - MVSS"/>
    <w:basedOn w:val="H1BulletList2-MVSS"/>
    <w:rsid w:val="00811441"/>
    <w:pPr>
      <w:numPr>
        <w:ilvl w:val="2"/>
      </w:numPr>
      <w:ind w:left="1440"/>
    </w:pPr>
  </w:style>
  <w:style w:type="paragraph" w:customStyle="1" w:styleId="H1BulletList4-MVSS">
    <w:name w:val="H1 Bullet List 4 - MVSS"/>
    <w:basedOn w:val="H1BulletList3-MVSS"/>
    <w:rsid w:val="00811441"/>
    <w:pPr>
      <w:numPr>
        <w:ilvl w:val="0"/>
        <w:numId w:val="2"/>
      </w:numPr>
      <w:ind w:left="1800"/>
    </w:pPr>
  </w:style>
  <w:style w:type="paragraph" w:styleId="Header">
    <w:name w:val="header"/>
    <w:basedOn w:val="Normal"/>
    <w:link w:val="HeaderChar"/>
    <w:uiPriority w:val="99"/>
    <w:unhideWhenUsed/>
    <w:rsid w:val="00180D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0D1B"/>
  </w:style>
  <w:style w:type="paragraph" w:styleId="Footer">
    <w:name w:val="footer"/>
    <w:aliases w:val="Footer - MVSS"/>
    <w:basedOn w:val="Normal"/>
    <w:link w:val="FooterChar"/>
    <w:uiPriority w:val="99"/>
    <w:unhideWhenUsed/>
    <w:rsid w:val="008C2E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aliases w:val="Footer - MVSS Char"/>
    <w:basedOn w:val="DefaultParagraphFont"/>
    <w:link w:val="Footer"/>
    <w:uiPriority w:val="99"/>
    <w:rsid w:val="008C2E37"/>
  </w:style>
  <w:style w:type="character" w:customStyle="1" w:styleId="Heading4Char">
    <w:name w:val="Heading 4 Char"/>
    <w:aliases w:val="H4 Heading 4 3M MVS Char"/>
    <w:basedOn w:val="DefaultParagraphFont"/>
    <w:link w:val="Heading4"/>
    <w:uiPriority w:val="9"/>
    <w:semiHidden/>
    <w:rsid w:val="00684F2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1NumberedList3-MVSS">
    <w:name w:val="H1 Numbered List 3 - MVSS"/>
    <w:basedOn w:val="H1NumberedList2-MVSS"/>
    <w:rsid w:val="001D06DD"/>
    <w:pPr>
      <w:numPr>
        <w:ilvl w:val="2"/>
      </w:numPr>
      <w:ind w:left="1440" w:hanging="187"/>
    </w:pPr>
  </w:style>
  <w:style w:type="character" w:styleId="PlaceholderText">
    <w:name w:val="Placeholder Text"/>
    <w:basedOn w:val="DefaultParagraphFont"/>
    <w:uiPriority w:val="99"/>
    <w:semiHidden/>
    <w:rsid w:val="00B4765D"/>
    <w:rPr>
      <w:color w:val="808080"/>
    </w:rPr>
  </w:style>
  <w:style w:type="paragraph" w:customStyle="1" w:styleId="TableHeader-MVSS">
    <w:name w:val="Table Header - MVSS"/>
    <w:basedOn w:val="TableText-MVSS"/>
    <w:rsid w:val="009C3CDA"/>
    <w:pPr>
      <w:jc w:val="center"/>
    </w:pPr>
    <w:rPr>
      <w:b/>
      <w:color w:val="FFFFFF" w:themeColor="background1"/>
    </w:rPr>
  </w:style>
  <w:style w:type="paragraph" w:customStyle="1" w:styleId="H2BodyText-MVSS">
    <w:name w:val="H2 Body Text - MVSS"/>
    <w:basedOn w:val="Normal-MVSS"/>
    <w:rsid w:val="0097190B"/>
    <w:pPr>
      <w:ind w:left="432"/>
    </w:pPr>
    <w:rPr>
      <w:rFonts w:eastAsia="Times New Roman" w:cs="Arial"/>
      <w:lang w:bidi="en-US"/>
    </w:rPr>
  </w:style>
  <w:style w:type="paragraph" w:customStyle="1" w:styleId="H3BodyText-MVSS">
    <w:name w:val="H3 Body Text - MVSS"/>
    <w:basedOn w:val="Normal-MVSS"/>
    <w:rsid w:val="0097190B"/>
    <w:pPr>
      <w:ind w:left="720"/>
    </w:pPr>
    <w:rPr>
      <w:rFonts w:eastAsia="Times New Roman" w:cs="Arial"/>
      <w:lang w:bidi="en-US"/>
    </w:rPr>
  </w:style>
  <w:style w:type="paragraph" w:customStyle="1" w:styleId="H2NumberedList1-MVSS">
    <w:name w:val="H2 Numbered List 1 - MVSS"/>
    <w:basedOn w:val="H2BodyText-MVSS"/>
    <w:rsid w:val="00D35417"/>
    <w:pPr>
      <w:numPr>
        <w:numId w:val="4"/>
      </w:numPr>
      <w:ind w:left="1080"/>
    </w:pPr>
  </w:style>
  <w:style w:type="paragraph" w:customStyle="1" w:styleId="H2NumberedList2-MVSS">
    <w:name w:val="H2 Numbered List 2 - MVSS"/>
    <w:basedOn w:val="H2BodyText-MVSS"/>
    <w:rsid w:val="00D35417"/>
    <w:pPr>
      <w:numPr>
        <w:ilvl w:val="1"/>
        <w:numId w:val="4"/>
      </w:numPr>
      <w:ind w:left="1440"/>
    </w:pPr>
  </w:style>
  <w:style w:type="paragraph" w:customStyle="1" w:styleId="H2BulletList1-MVSS">
    <w:name w:val="H2 Bullet List 1 - MVSS"/>
    <w:basedOn w:val="H2BodyText-MVSS"/>
    <w:rsid w:val="00A03C78"/>
    <w:pPr>
      <w:numPr>
        <w:numId w:val="6"/>
      </w:numPr>
      <w:ind w:left="1080"/>
    </w:pPr>
  </w:style>
  <w:style w:type="paragraph" w:customStyle="1" w:styleId="H2NumberedList3-MVSS">
    <w:name w:val="H2 Numbered List 3 - MVSS"/>
    <w:basedOn w:val="H2BodyText-MVSS"/>
    <w:rsid w:val="00BE24F9"/>
    <w:pPr>
      <w:numPr>
        <w:numId w:val="13"/>
      </w:numPr>
      <w:ind w:left="1800" w:hanging="173"/>
    </w:pPr>
  </w:style>
  <w:style w:type="paragraph" w:customStyle="1" w:styleId="H2BulletList2-MVSS">
    <w:name w:val="H2 Bullet List 2 - MVSS"/>
    <w:basedOn w:val="H2BodyText-MVSS"/>
    <w:rsid w:val="00A03C78"/>
    <w:pPr>
      <w:numPr>
        <w:ilvl w:val="1"/>
        <w:numId w:val="6"/>
      </w:numPr>
      <w:ind w:left="1440"/>
    </w:pPr>
  </w:style>
  <w:style w:type="paragraph" w:customStyle="1" w:styleId="H2BulletList3-MVSS">
    <w:name w:val="H2 Bullet List 3 - MVSS"/>
    <w:basedOn w:val="H2BodyText-MVSS"/>
    <w:rsid w:val="00BE24F9"/>
    <w:pPr>
      <w:numPr>
        <w:ilvl w:val="2"/>
        <w:numId w:val="6"/>
      </w:numPr>
      <w:ind w:left="1800"/>
    </w:pPr>
  </w:style>
  <w:style w:type="paragraph" w:customStyle="1" w:styleId="H3NumberedList3-MVSS">
    <w:name w:val="H3 Numbered List 3 - MVSS"/>
    <w:basedOn w:val="H2NumberedList2-MVSS"/>
    <w:rsid w:val="00911DC6"/>
    <w:pPr>
      <w:numPr>
        <w:ilvl w:val="2"/>
      </w:numPr>
      <w:ind w:left="2174" w:hanging="187"/>
    </w:pPr>
  </w:style>
  <w:style w:type="paragraph" w:customStyle="1" w:styleId="H3BulletList1-MVSS">
    <w:name w:val="H3 Bullet List 1 - MVSS"/>
    <w:basedOn w:val="H3BodyText-MVSS"/>
    <w:rsid w:val="00911DC6"/>
    <w:pPr>
      <w:numPr>
        <w:numId w:val="7"/>
      </w:numPr>
    </w:pPr>
  </w:style>
  <w:style w:type="paragraph" w:customStyle="1" w:styleId="H3BulletList2-MVSS">
    <w:name w:val="H3 Bullet List 2 - MVSS"/>
    <w:basedOn w:val="H3BodyText-MVSS"/>
    <w:rsid w:val="00911DC6"/>
    <w:pPr>
      <w:numPr>
        <w:ilvl w:val="1"/>
        <w:numId w:val="7"/>
      </w:numPr>
      <w:ind w:left="1800"/>
    </w:pPr>
  </w:style>
  <w:style w:type="paragraph" w:customStyle="1" w:styleId="H3BulletList3-MVSS">
    <w:name w:val="H3 Bullet List 3 - MVSS"/>
    <w:basedOn w:val="H3BodyText-MVSS"/>
    <w:rsid w:val="00911DC6"/>
    <w:pPr>
      <w:numPr>
        <w:ilvl w:val="2"/>
        <w:numId w:val="7"/>
      </w:numPr>
      <w:ind w:left="2160"/>
    </w:pPr>
  </w:style>
  <w:style w:type="paragraph" w:customStyle="1" w:styleId="H3NumberedList1-MVSS">
    <w:name w:val="H3 Numbered List 1 - MVSS"/>
    <w:basedOn w:val="H3BodyText-MVSS"/>
    <w:rsid w:val="00911DC6"/>
    <w:pPr>
      <w:numPr>
        <w:numId w:val="8"/>
      </w:numPr>
    </w:pPr>
  </w:style>
  <w:style w:type="paragraph" w:customStyle="1" w:styleId="H3NumberedList2-MVSS">
    <w:name w:val="H3 Numbered List 2 - MVSS"/>
    <w:basedOn w:val="H3BodyText-MVSS"/>
    <w:rsid w:val="00911DC6"/>
    <w:pPr>
      <w:numPr>
        <w:ilvl w:val="1"/>
        <w:numId w:val="8"/>
      </w:numPr>
      <w:ind w:left="1800"/>
    </w:pPr>
  </w:style>
  <w:style w:type="paragraph" w:customStyle="1" w:styleId="Normal-MVSS">
    <w:name w:val="Normal - MVSS"/>
    <w:rsid w:val="00660113"/>
    <w:pPr>
      <w:spacing w:after="60" w:line="240" w:lineRule="auto"/>
    </w:pPr>
  </w:style>
  <w:style w:type="character" w:styleId="Hyperlink">
    <w:name w:val="Hyperlink"/>
    <w:basedOn w:val="DefaultParagraphFont"/>
    <w:uiPriority w:val="99"/>
    <w:rsid w:val="002F406F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A77C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D22D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22D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22D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22D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22D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899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9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58080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62049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5760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1649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2103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1765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16430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14188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26541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5135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5502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85869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13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6885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860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2320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2320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8894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379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65858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88108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7998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76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49018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43628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34487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69047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4232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0775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79916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20801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29777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microsoft.com/office/2011/relationships/people" Target="peop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hecked_x0020_Out xmlns="8e298f0a-1320-40ad-ab70-bfdbb060cde0">true</Checked_x0020_Out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C4B2922FB78BE4EA78A3920C5429293" ma:contentTypeVersion="1" ma:contentTypeDescription="Create a new document." ma:contentTypeScope="" ma:versionID="8ea6ff863474aa5ac1c3915a3dd0b713">
  <xsd:schema xmlns:xsd="http://www.w3.org/2001/XMLSchema" xmlns:xs="http://www.w3.org/2001/XMLSchema" xmlns:p="http://schemas.microsoft.com/office/2006/metadata/properties" xmlns:ns2="50e8c4c4-4633-438f-89e0-69a1f320f55f" xmlns:ns3="8e298f0a-1320-40ad-ab70-bfdbb060cde0" targetNamespace="http://schemas.microsoft.com/office/2006/metadata/properties" ma:root="true" ma:fieldsID="c5cb226414e6895a95bb863184a34997" ns2:_="" ns3:_="">
    <xsd:import namespace="50e8c4c4-4633-438f-89e0-69a1f320f55f"/>
    <xsd:import namespace="8e298f0a-1320-40ad-ab70-bfdbb060cde0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Checked_x0020_Ou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e8c4c4-4633-438f-89e0-69a1f320f55f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298f0a-1320-40ad-ab70-bfdbb060cde0" elementFormDefault="qualified">
    <xsd:import namespace="http://schemas.microsoft.com/office/2006/documentManagement/types"/>
    <xsd:import namespace="http://schemas.microsoft.com/office/infopath/2007/PartnerControls"/>
    <xsd:element name="Checked_x0020_Out" ma:index="11" nillable="true" ma:displayName="Checked Out" ma:default="1" ma:description="Document checked out" ma:internalName="Checked_x0020_Out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04A714-66BE-4928-842D-CDFF6D95A34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6947EE1-BAF4-4EAF-8F9C-1F6225A68882}">
  <ds:schemaRefs>
    <ds:schemaRef ds:uri="http://schemas.microsoft.com/office/2006/metadata/properties"/>
    <ds:schemaRef ds:uri="http://schemas.microsoft.com/office/infopath/2007/PartnerControls"/>
    <ds:schemaRef ds:uri="8e298f0a-1320-40ad-ab70-bfdbb060cde0"/>
  </ds:schemaRefs>
</ds:datastoreItem>
</file>

<file path=customXml/itemProps3.xml><?xml version="1.0" encoding="utf-8"?>
<ds:datastoreItem xmlns:ds="http://schemas.openxmlformats.org/officeDocument/2006/customXml" ds:itemID="{DE82F333-AB64-4AC3-9EEA-F234DFB9CE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0e8c4c4-4633-438f-89e0-69a1f320f55f"/>
    <ds:schemaRef ds:uri="8e298f0a-1320-40ad-ab70-bfdbb060cde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9817B93-F6F7-469A-9CBF-A61EDAE22088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D75035E4-CEA6-4E12-8992-55B4234825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308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State of Delaware</Company>
  <LinksUpToDate>false</LinksUpToDate>
  <CharactersWithSpaces>2063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Lynne Jaynes</dc:creator>
  <cp:lastModifiedBy>Gayle A. Akins</cp:lastModifiedBy>
  <cp:revision>3</cp:revision>
  <cp:lastPrinted>2015-04-06T12:25:00Z</cp:lastPrinted>
  <dcterms:created xsi:type="dcterms:W3CDTF">2015-06-22T15:40:00Z</dcterms:created>
  <dcterms:modified xsi:type="dcterms:W3CDTF">2015-06-22T15:42:00Z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0x0101002C4B2922FB78BE4EA78A3920C5429293</vt:lpwstr>
  </property>
</Properties>
</file>